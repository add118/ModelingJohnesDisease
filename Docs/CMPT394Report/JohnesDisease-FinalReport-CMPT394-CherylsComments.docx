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0376B" w14:textId="77777777" w:rsidR="005E67F7" w:rsidRDefault="005E67F7" w:rsidP="005E67F7">
      <w:pPr>
        <w:pStyle w:val="Title"/>
        <w:spacing w:line="480" w:lineRule="auto"/>
      </w:pPr>
      <w:bookmarkStart w:id="0" w:name="_l3906yqgfc1w"/>
      <w:bookmarkEnd w:id="0"/>
    </w:p>
    <w:p w14:paraId="36FAF563" w14:textId="77777777" w:rsidR="005E67F7" w:rsidRDefault="005E67F7" w:rsidP="005E67F7">
      <w:pPr>
        <w:pStyle w:val="Title"/>
        <w:spacing w:line="480" w:lineRule="auto"/>
        <w:jc w:val="center"/>
      </w:pPr>
      <w:bookmarkStart w:id="1" w:name="_cywr91kbs4ww"/>
      <w:bookmarkEnd w:id="1"/>
      <w:r>
        <w:t>Johne's Disease Transmission &amp; Diagnostic Model</w:t>
      </w:r>
    </w:p>
    <w:p w14:paraId="54A4B7EC" w14:textId="77777777" w:rsidR="005E67F7" w:rsidRDefault="005E67F7" w:rsidP="005E67F7">
      <w:pPr>
        <w:spacing w:line="480" w:lineRule="auto"/>
      </w:pPr>
    </w:p>
    <w:p w14:paraId="4E30B439" w14:textId="77777777" w:rsidR="005E67F7" w:rsidRDefault="005E67F7" w:rsidP="005E67F7">
      <w:pPr>
        <w:spacing w:line="480" w:lineRule="auto"/>
      </w:pPr>
    </w:p>
    <w:p w14:paraId="3D7EC03B" w14:textId="77777777" w:rsidR="005E67F7" w:rsidRDefault="005E67F7" w:rsidP="005E67F7">
      <w:pPr>
        <w:spacing w:line="480" w:lineRule="auto"/>
      </w:pPr>
    </w:p>
    <w:p w14:paraId="42A162E3" w14:textId="77777777" w:rsidR="005E67F7" w:rsidRDefault="005E67F7" w:rsidP="005E67F7">
      <w:pPr>
        <w:spacing w:line="480" w:lineRule="auto"/>
      </w:pPr>
    </w:p>
    <w:p w14:paraId="445B74EF" w14:textId="77777777" w:rsidR="005E67F7" w:rsidRDefault="005E67F7" w:rsidP="005E67F7">
      <w:pPr>
        <w:spacing w:line="480" w:lineRule="auto"/>
      </w:pPr>
    </w:p>
    <w:p w14:paraId="03A1BFD5" w14:textId="77777777" w:rsidR="005E67F7" w:rsidRDefault="005E67F7" w:rsidP="005E67F7">
      <w:pPr>
        <w:spacing w:line="480" w:lineRule="auto"/>
      </w:pPr>
    </w:p>
    <w:p w14:paraId="6F48FB09" w14:textId="77777777" w:rsidR="005E67F7" w:rsidRDefault="005E67F7" w:rsidP="005E67F7">
      <w:pPr>
        <w:spacing w:line="480" w:lineRule="auto"/>
      </w:pPr>
    </w:p>
    <w:p w14:paraId="5DD36BFF" w14:textId="77777777" w:rsidR="005E67F7" w:rsidRDefault="005E67F7" w:rsidP="005E67F7">
      <w:pPr>
        <w:spacing w:line="480" w:lineRule="auto"/>
      </w:pPr>
    </w:p>
    <w:p w14:paraId="12E30CDA" w14:textId="77777777" w:rsidR="005E67F7" w:rsidRDefault="005E67F7" w:rsidP="005E67F7">
      <w:pPr>
        <w:spacing w:line="480" w:lineRule="auto"/>
      </w:pPr>
    </w:p>
    <w:p w14:paraId="2B70BA4C" w14:textId="77777777" w:rsidR="005E67F7" w:rsidRDefault="005E67F7" w:rsidP="005E67F7">
      <w:pPr>
        <w:spacing w:line="480" w:lineRule="auto"/>
      </w:pPr>
    </w:p>
    <w:p w14:paraId="1EA7CACE" w14:textId="77777777" w:rsidR="005E67F7" w:rsidRDefault="005E67F7" w:rsidP="005E67F7">
      <w:pPr>
        <w:spacing w:line="480" w:lineRule="auto"/>
      </w:pPr>
    </w:p>
    <w:p w14:paraId="261C0878" w14:textId="77777777" w:rsidR="005E67F7" w:rsidRDefault="005E67F7" w:rsidP="005E67F7">
      <w:pPr>
        <w:spacing w:line="480" w:lineRule="auto"/>
      </w:pPr>
    </w:p>
    <w:p w14:paraId="1C7DAFF3" w14:textId="77777777" w:rsidR="005E67F7" w:rsidRDefault="005E67F7" w:rsidP="005E67F7">
      <w:pPr>
        <w:spacing w:line="480" w:lineRule="auto"/>
        <w:jc w:val="center"/>
      </w:pPr>
      <w:r>
        <w:t>Students: Andrew Magnus, Jordan Lys, Alexander Dumais</w:t>
      </w:r>
    </w:p>
    <w:p w14:paraId="1CD3B447" w14:textId="77777777" w:rsidR="005E67F7" w:rsidRDefault="005E67F7" w:rsidP="005E67F7">
      <w:pPr>
        <w:spacing w:line="480" w:lineRule="auto"/>
        <w:jc w:val="center"/>
      </w:pPr>
      <w:r>
        <w:t>Stakeholder: Dr. Cheryl Waldner</w:t>
      </w:r>
    </w:p>
    <w:p w14:paraId="00B7C7B6" w14:textId="77777777" w:rsidR="005E67F7" w:rsidRDefault="005E67F7" w:rsidP="005E67F7">
      <w:pPr>
        <w:spacing w:line="480" w:lineRule="auto"/>
        <w:jc w:val="center"/>
      </w:pPr>
      <w:r>
        <w:t>CMPT 394 - Simulation Principles</w:t>
      </w:r>
    </w:p>
    <w:p w14:paraId="25754246" w14:textId="77777777" w:rsidR="005E67F7" w:rsidRDefault="005E67F7" w:rsidP="005E67F7">
      <w:pPr>
        <w:spacing w:line="480" w:lineRule="auto"/>
        <w:jc w:val="center"/>
      </w:pPr>
      <w:r>
        <w:t>Dr. Nathaniel Osgood</w:t>
      </w:r>
    </w:p>
    <w:p w14:paraId="1E7C30E7" w14:textId="77777777" w:rsidR="005E67F7" w:rsidRDefault="005E67F7" w:rsidP="005E67F7">
      <w:pPr>
        <w:spacing w:line="480" w:lineRule="auto"/>
        <w:jc w:val="center"/>
      </w:pPr>
      <w:r>
        <w:t>December 8, 2016</w:t>
      </w:r>
    </w:p>
    <w:bookmarkStart w:id="2" w:name="_bnsxdef7eypy" w:displacedByCustomXml="next"/>
    <w:bookmarkEnd w:id="2" w:displacedByCustomXml="next"/>
    <w:sdt>
      <w:sdtPr>
        <w:rPr>
          <w:rFonts w:ascii="Arial" w:eastAsia="Arial" w:hAnsi="Arial" w:cs="Arial"/>
          <w:b w:val="0"/>
          <w:bCs w:val="0"/>
          <w:color w:val="000000"/>
          <w:sz w:val="24"/>
          <w:szCs w:val="24"/>
        </w:rPr>
        <w:id w:val="-1283345729"/>
        <w:docPartObj>
          <w:docPartGallery w:val="Table of Contents"/>
          <w:docPartUnique/>
        </w:docPartObj>
      </w:sdtPr>
      <w:sdtEndPr/>
      <w:sdtContent>
        <w:p w14:paraId="1D6CD91C" w14:textId="77777777" w:rsidR="005E67F7" w:rsidRDefault="005E67F7" w:rsidP="005E67F7">
          <w:pPr>
            <w:pStyle w:val="TOCHeading"/>
          </w:pPr>
          <w:r>
            <w:t>Table of Contents</w:t>
          </w:r>
        </w:p>
        <w:p w14:paraId="73D1D86E" w14:textId="77777777" w:rsidR="005E67F7" w:rsidRDefault="005E67F7">
          <w:pPr>
            <w:pStyle w:val="TOC1"/>
            <w:tabs>
              <w:tab w:val="right" w:leader="dot" w:pos="9350"/>
            </w:tabs>
            <w:rPr>
              <w:rFonts w:eastAsiaTheme="minorEastAsia" w:cstheme="minorBidi"/>
              <w:b w:val="0"/>
              <w:bCs w:val="0"/>
              <w:noProof/>
              <w:color w:val="auto"/>
            </w:rPr>
          </w:pPr>
          <w:r>
            <w:rPr>
              <w:b w:val="0"/>
              <w:bCs w:val="0"/>
            </w:rPr>
            <w:fldChar w:fldCharType="begin"/>
          </w:r>
          <w:r>
            <w:instrText xml:space="preserve"> TOC \o "1-3" \h \z \u </w:instrText>
          </w:r>
          <w:r>
            <w:rPr>
              <w:b w:val="0"/>
              <w:bCs w:val="0"/>
            </w:rPr>
            <w:fldChar w:fldCharType="separate"/>
          </w:r>
          <w:hyperlink w:anchor="_Toc468993500" w:history="1">
            <w:r w:rsidRPr="00B861E8">
              <w:rPr>
                <w:rStyle w:val="Hyperlink"/>
                <w:noProof/>
              </w:rPr>
              <w:t>Abstract</w:t>
            </w:r>
            <w:r>
              <w:rPr>
                <w:noProof/>
                <w:webHidden/>
              </w:rPr>
              <w:tab/>
            </w:r>
            <w:r>
              <w:rPr>
                <w:noProof/>
                <w:webHidden/>
              </w:rPr>
              <w:fldChar w:fldCharType="begin"/>
            </w:r>
            <w:r>
              <w:rPr>
                <w:noProof/>
                <w:webHidden/>
              </w:rPr>
              <w:instrText xml:space="preserve"> PAGEREF _Toc468993500 \h </w:instrText>
            </w:r>
            <w:r>
              <w:rPr>
                <w:noProof/>
                <w:webHidden/>
              </w:rPr>
            </w:r>
            <w:r>
              <w:rPr>
                <w:noProof/>
                <w:webHidden/>
              </w:rPr>
              <w:fldChar w:fldCharType="separate"/>
            </w:r>
            <w:r>
              <w:rPr>
                <w:noProof/>
                <w:webHidden/>
              </w:rPr>
              <w:t>3</w:t>
            </w:r>
            <w:r>
              <w:rPr>
                <w:noProof/>
                <w:webHidden/>
              </w:rPr>
              <w:fldChar w:fldCharType="end"/>
            </w:r>
          </w:hyperlink>
        </w:p>
        <w:p w14:paraId="5468E092" w14:textId="77777777" w:rsidR="005E67F7" w:rsidRDefault="00D5133E">
          <w:pPr>
            <w:pStyle w:val="TOC1"/>
            <w:tabs>
              <w:tab w:val="right" w:leader="dot" w:pos="9350"/>
            </w:tabs>
            <w:rPr>
              <w:rFonts w:eastAsiaTheme="minorEastAsia" w:cstheme="minorBidi"/>
              <w:b w:val="0"/>
              <w:bCs w:val="0"/>
              <w:noProof/>
              <w:color w:val="auto"/>
            </w:rPr>
          </w:pPr>
          <w:hyperlink w:anchor="_Toc468993501" w:history="1">
            <w:r w:rsidR="005E67F7" w:rsidRPr="00B861E8">
              <w:rPr>
                <w:rStyle w:val="Hyperlink"/>
                <w:noProof/>
              </w:rPr>
              <w:t>Background</w:t>
            </w:r>
            <w:r w:rsidR="005E67F7">
              <w:rPr>
                <w:noProof/>
                <w:webHidden/>
              </w:rPr>
              <w:tab/>
            </w:r>
            <w:r w:rsidR="005E67F7">
              <w:rPr>
                <w:noProof/>
                <w:webHidden/>
              </w:rPr>
              <w:fldChar w:fldCharType="begin"/>
            </w:r>
            <w:r w:rsidR="005E67F7">
              <w:rPr>
                <w:noProof/>
                <w:webHidden/>
              </w:rPr>
              <w:instrText xml:space="preserve"> PAGEREF _Toc468993501 \h </w:instrText>
            </w:r>
            <w:r w:rsidR="005E67F7">
              <w:rPr>
                <w:noProof/>
                <w:webHidden/>
              </w:rPr>
            </w:r>
            <w:r w:rsidR="005E67F7">
              <w:rPr>
                <w:noProof/>
                <w:webHidden/>
              </w:rPr>
              <w:fldChar w:fldCharType="separate"/>
            </w:r>
            <w:r w:rsidR="005E67F7">
              <w:rPr>
                <w:noProof/>
                <w:webHidden/>
              </w:rPr>
              <w:t>4</w:t>
            </w:r>
            <w:r w:rsidR="005E67F7">
              <w:rPr>
                <w:noProof/>
                <w:webHidden/>
              </w:rPr>
              <w:fldChar w:fldCharType="end"/>
            </w:r>
          </w:hyperlink>
        </w:p>
        <w:p w14:paraId="567C12C9"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02" w:history="1">
            <w:r w:rsidR="005E67F7" w:rsidRPr="00B861E8">
              <w:rPr>
                <w:rStyle w:val="Hyperlink"/>
                <w:noProof/>
              </w:rPr>
              <w:t>Motivation</w:t>
            </w:r>
            <w:r w:rsidR="005E67F7">
              <w:rPr>
                <w:noProof/>
                <w:webHidden/>
              </w:rPr>
              <w:tab/>
            </w:r>
            <w:r w:rsidR="005E67F7">
              <w:rPr>
                <w:noProof/>
                <w:webHidden/>
              </w:rPr>
              <w:fldChar w:fldCharType="begin"/>
            </w:r>
            <w:r w:rsidR="005E67F7">
              <w:rPr>
                <w:noProof/>
                <w:webHidden/>
              </w:rPr>
              <w:instrText xml:space="preserve"> PAGEREF _Toc468993502 \h </w:instrText>
            </w:r>
            <w:r w:rsidR="005E67F7">
              <w:rPr>
                <w:noProof/>
                <w:webHidden/>
              </w:rPr>
            </w:r>
            <w:r w:rsidR="005E67F7">
              <w:rPr>
                <w:noProof/>
                <w:webHidden/>
              </w:rPr>
              <w:fldChar w:fldCharType="separate"/>
            </w:r>
            <w:r w:rsidR="005E67F7">
              <w:rPr>
                <w:noProof/>
                <w:webHidden/>
              </w:rPr>
              <w:t>4</w:t>
            </w:r>
            <w:r w:rsidR="005E67F7">
              <w:rPr>
                <w:noProof/>
                <w:webHidden/>
              </w:rPr>
              <w:fldChar w:fldCharType="end"/>
            </w:r>
          </w:hyperlink>
        </w:p>
        <w:p w14:paraId="70E98960"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03" w:history="1">
            <w:r w:rsidR="005E67F7" w:rsidRPr="00B861E8">
              <w:rPr>
                <w:rStyle w:val="Hyperlink"/>
                <w:noProof/>
              </w:rPr>
              <w:t>Context</w:t>
            </w:r>
            <w:r w:rsidR="005E67F7">
              <w:rPr>
                <w:noProof/>
                <w:webHidden/>
              </w:rPr>
              <w:tab/>
            </w:r>
            <w:r w:rsidR="005E67F7">
              <w:rPr>
                <w:noProof/>
                <w:webHidden/>
              </w:rPr>
              <w:fldChar w:fldCharType="begin"/>
            </w:r>
            <w:r w:rsidR="005E67F7">
              <w:rPr>
                <w:noProof/>
                <w:webHidden/>
              </w:rPr>
              <w:instrText xml:space="preserve"> PAGEREF _Toc468993503 \h </w:instrText>
            </w:r>
            <w:r w:rsidR="005E67F7">
              <w:rPr>
                <w:noProof/>
                <w:webHidden/>
              </w:rPr>
            </w:r>
            <w:r w:rsidR="005E67F7">
              <w:rPr>
                <w:noProof/>
                <w:webHidden/>
              </w:rPr>
              <w:fldChar w:fldCharType="separate"/>
            </w:r>
            <w:r w:rsidR="005E67F7">
              <w:rPr>
                <w:noProof/>
                <w:webHidden/>
              </w:rPr>
              <w:t>5</w:t>
            </w:r>
            <w:r w:rsidR="005E67F7">
              <w:rPr>
                <w:noProof/>
                <w:webHidden/>
              </w:rPr>
              <w:fldChar w:fldCharType="end"/>
            </w:r>
          </w:hyperlink>
        </w:p>
        <w:p w14:paraId="4A481858"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04" w:history="1">
            <w:r w:rsidR="005E67F7" w:rsidRPr="00B861E8">
              <w:rPr>
                <w:rStyle w:val="Hyperlink"/>
                <w:noProof/>
              </w:rPr>
              <w:t>Goals</w:t>
            </w:r>
            <w:r w:rsidR="005E67F7">
              <w:rPr>
                <w:noProof/>
                <w:webHidden/>
              </w:rPr>
              <w:tab/>
            </w:r>
            <w:r w:rsidR="005E67F7">
              <w:rPr>
                <w:noProof/>
                <w:webHidden/>
              </w:rPr>
              <w:fldChar w:fldCharType="begin"/>
            </w:r>
            <w:r w:rsidR="005E67F7">
              <w:rPr>
                <w:noProof/>
                <w:webHidden/>
              </w:rPr>
              <w:instrText xml:space="preserve"> PAGEREF _Toc468993504 \h </w:instrText>
            </w:r>
            <w:r w:rsidR="005E67F7">
              <w:rPr>
                <w:noProof/>
                <w:webHidden/>
              </w:rPr>
            </w:r>
            <w:r w:rsidR="005E67F7">
              <w:rPr>
                <w:noProof/>
                <w:webHidden/>
              </w:rPr>
              <w:fldChar w:fldCharType="separate"/>
            </w:r>
            <w:r w:rsidR="005E67F7">
              <w:rPr>
                <w:noProof/>
                <w:webHidden/>
              </w:rPr>
              <w:t>6</w:t>
            </w:r>
            <w:r w:rsidR="005E67F7">
              <w:rPr>
                <w:noProof/>
                <w:webHidden/>
              </w:rPr>
              <w:fldChar w:fldCharType="end"/>
            </w:r>
          </w:hyperlink>
        </w:p>
        <w:p w14:paraId="4ADAB42C" w14:textId="77777777" w:rsidR="005E67F7" w:rsidRDefault="00D5133E">
          <w:pPr>
            <w:pStyle w:val="TOC1"/>
            <w:tabs>
              <w:tab w:val="right" w:leader="dot" w:pos="9350"/>
            </w:tabs>
            <w:rPr>
              <w:rFonts w:eastAsiaTheme="minorEastAsia" w:cstheme="minorBidi"/>
              <w:b w:val="0"/>
              <w:bCs w:val="0"/>
              <w:noProof/>
              <w:color w:val="auto"/>
            </w:rPr>
          </w:pPr>
          <w:hyperlink w:anchor="_Toc468993505" w:history="1">
            <w:r w:rsidR="005E67F7" w:rsidRPr="00B861E8">
              <w:rPr>
                <w:rStyle w:val="Hyperlink"/>
                <w:noProof/>
              </w:rPr>
              <w:t>Model</w:t>
            </w:r>
            <w:r w:rsidR="005E67F7">
              <w:rPr>
                <w:noProof/>
                <w:webHidden/>
              </w:rPr>
              <w:tab/>
            </w:r>
            <w:r w:rsidR="005E67F7">
              <w:rPr>
                <w:noProof/>
                <w:webHidden/>
              </w:rPr>
              <w:fldChar w:fldCharType="begin"/>
            </w:r>
            <w:r w:rsidR="005E67F7">
              <w:rPr>
                <w:noProof/>
                <w:webHidden/>
              </w:rPr>
              <w:instrText xml:space="preserve"> PAGEREF _Toc468993505 \h </w:instrText>
            </w:r>
            <w:r w:rsidR="005E67F7">
              <w:rPr>
                <w:noProof/>
                <w:webHidden/>
              </w:rPr>
            </w:r>
            <w:r w:rsidR="005E67F7">
              <w:rPr>
                <w:noProof/>
                <w:webHidden/>
              </w:rPr>
              <w:fldChar w:fldCharType="separate"/>
            </w:r>
            <w:r w:rsidR="005E67F7">
              <w:rPr>
                <w:noProof/>
                <w:webHidden/>
              </w:rPr>
              <w:t>7</w:t>
            </w:r>
            <w:r w:rsidR="005E67F7">
              <w:rPr>
                <w:noProof/>
                <w:webHidden/>
              </w:rPr>
              <w:fldChar w:fldCharType="end"/>
            </w:r>
          </w:hyperlink>
        </w:p>
        <w:p w14:paraId="433ECB69"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06" w:history="1">
            <w:r w:rsidR="005E67F7" w:rsidRPr="00B861E8">
              <w:rPr>
                <w:rStyle w:val="Hyperlink"/>
                <w:noProof/>
              </w:rPr>
              <w:t>Model Scope</w:t>
            </w:r>
            <w:r w:rsidR="005E67F7">
              <w:rPr>
                <w:noProof/>
                <w:webHidden/>
              </w:rPr>
              <w:tab/>
            </w:r>
            <w:r w:rsidR="005E67F7">
              <w:rPr>
                <w:noProof/>
                <w:webHidden/>
              </w:rPr>
              <w:fldChar w:fldCharType="begin"/>
            </w:r>
            <w:r w:rsidR="005E67F7">
              <w:rPr>
                <w:noProof/>
                <w:webHidden/>
              </w:rPr>
              <w:instrText xml:space="preserve"> PAGEREF _Toc468993506 \h </w:instrText>
            </w:r>
            <w:r w:rsidR="005E67F7">
              <w:rPr>
                <w:noProof/>
                <w:webHidden/>
              </w:rPr>
            </w:r>
            <w:r w:rsidR="005E67F7">
              <w:rPr>
                <w:noProof/>
                <w:webHidden/>
              </w:rPr>
              <w:fldChar w:fldCharType="separate"/>
            </w:r>
            <w:r w:rsidR="005E67F7">
              <w:rPr>
                <w:noProof/>
                <w:webHidden/>
              </w:rPr>
              <w:t>7</w:t>
            </w:r>
            <w:r w:rsidR="005E67F7">
              <w:rPr>
                <w:noProof/>
                <w:webHidden/>
              </w:rPr>
              <w:fldChar w:fldCharType="end"/>
            </w:r>
          </w:hyperlink>
        </w:p>
        <w:p w14:paraId="5B0E434D" w14:textId="77777777" w:rsidR="005E67F7" w:rsidRDefault="00D5133E">
          <w:pPr>
            <w:pStyle w:val="TOC3"/>
            <w:tabs>
              <w:tab w:val="right" w:leader="dot" w:pos="9350"/>
            </w:tabs>
            <w:rPr>
              <w:rFonts w:eastAsiaTheme="minorEastAsia" w:cstheme="minorBidi"/>
              <w:noProof/>
              <w:color w:val="auto"/>
              <w:sz w:val="24"/>
              <w:szCs w:val="24"/>
            </w:rPr>
          </w:pPr>
          <w:hyperlink w:anchor="_Toc468993507" w:history="1">
            <w:r w:rsidR="005E67F7" w:rsidRPr="00B861E8">
              <w:rPr>
                <w:rStyle w:val="Hyperlink"/>
                <w:noProof/>
              </w:rPr>
              <w:t>Birth, Pregnancy and Population Control Model</w:t>
            </w:r>
            <w:r w:rsidR="005E67F7">
              <w:rPr>
                <w:noProof/>
                <w:webHidden/>
              </w:rPr>
              <w:tab/>
            </w:r>
            <w:r w:rsidR="005E67F7">
              <w:rPr>
                <w:noProof/>
                <w:webHidden/>
              </w:rPr>
              <w:fldChar w:fldCharType="begin"/>
            </w:r>
            <w:r w:rsidR="005E67F7">
              <w:rPr>
                <w:noProof/>
                <w:webHidden/>
              </w:rPr>
              <w:instrText xml:space="preserve"> PAGEREF _Toc468993507 \h </w:instrText>
            </w:r>
            <w:r w:rsidR="005E67F7">
              <w:rPr>
                <w:noProof/>
                <w:webHidden/>
              </w:rPr>
            </w:r>
            <w:r w:rsidR="005E67F7">
              <w:rPr>
                <w:noProof/>
                <w:webHidden/>
              </w:rPr>
              <w:fldChar w:fldCharType="separate"/>
            </w:r>
            <w:r w:rsidR="005E67F7">
              <w:rPr>
                <w:noProof/>
                <w:webHidden/>
              </w:rPr>
              <w:t>7</w:t>
            </w:r>
            <w:r w:rsidR="005E67F7">
              <w:rPr>
                <w:noProof/>
                <w:webHidden/>
              </w:rPr>
              <w:fldChar w:fldCharType="end"/>
            </w:r>
          </w:hyperlink>
        </w:p>
        <w:p w14:paraId="4D38B7BD" w14:textId="77777777" w:rsidR="005E67F7" w:rsidRDefault="00D5133E">
          <w:pPr>
            <w:pStyle w:val="TOC3"/>
            <w:tabs>
              <w:tab w:val="right" w:leader="dot" w:pos="9350"/>
            </w:tabs>
            <w:rPr>
              <w:rFonts w:eastAsiaTheme="minorEastAsia" w:cstheme="minorBidi"/>
              <w:noProof/>
              <w:color w:val="auto"/>
              <w:sz w:val="24"/>
              <w:szCs w:val="24"/>
            </w:rPr>
          </w:pPr>
          <w:hyperlink w:anchor="_Toc468993508" w:history="1">
            <w:r w:rsidR="005E67F7" w:rsidRPr="00B861E8">
              <w:rPr>
                <w:rStyle w:val="Hyperlink"/>
                <w:noProof/>
              </w:rPr>
              <w:t>Infection Model</w:t>
            </w:r>
            <w:r w:rsidR="005E67F7">
              <w:rPr>
                <w:noProof/>
                <w:webHidden/>
              </w:rPr>
              <w:tab/>
            </w:r>
            <w:r w:rsidR="005E67F7">
              <w:rPr>
                <w:noProof/>
                <w:webHidden/>
              </w:rPr>
              <w:fldChar w:fldCharType="begin"/>
            </w:r>
            <w:r w:rsidR="005E67F7">
              <w:rPr>
                <w:noProof/>
                <w:webHidden/>
              </w:rPr>
              <w:instrText xml:space="preserve"> PAGEREF _Toc468993508 \h </w:instrText>
            </w:r>
            <w:r w:rsidR="005E67F7">
              <w:rPr>
                <w:noProof/>
                <w:webHidden/>
              </w:rPr>
            </w:r>
            <w:r w:rsidR="005E67F7">
              <w:rPr>
                <w:noProof/>
                <w:webHidden/>
              </w:rPr>
              <w:fldChar w:fldCharType="separate"/>
            </w:r>
            <w:r w:rsidR="005E67F7">
              <w:rPr>
                <w:noProof/>
                <w:webHidden/>
              </w:rPr>
              <w:t>10</w:t>
            </w:r>
            <w:r w:rsidR="005E67F7">
              <w:rPr>
                <w:noProof/>
                <w:webHidden/>
              </w:rPr>
              <w:fldChar w:fldCharType="end"/>
            </w:r>
          </w:hyperlink>
        </w:p>
        <w:p w14:paraId="13EDB48A" w14:textId="77777777" w:rsidR="005E67F7" w:rsidRDefault="00D5133E">
          <w:pPr>
            <w:pStyle w:val="TOC3"/>
            <w:tabs>
              <w:tab w:val="right" w:leader="dot" w:pos="9350"/>
            </w:tabs>
            <w:rPr>
              <w:rFonts w:eastAsiaTheme="minorEastAsia" w:cstheme="minorBidi"/>
              <w:noProof/>
              <w:color w:val="auto"/>
              <w:sz w:val="24"/>
              <w:szCs w:val="24"/>
            </w:rPr>
          </w:pPr>
          <w:hyperlink w:anchor="_Toc468993509" w:history="1">
            <w:r w:rsidR="005E67F7" w:rsidRPr="00B861E8">
              <w:rPr>
                <w:rStyle w:val="Hyperlink"/>
                <w:noProof/>
              </w:rPr>
              <w:t>Diagnostic Testing Model</w:t>
            </w:r>
            <w:r w:rsidR="005E67F7">
              <w:rPr>
                <w:noProof/>
                <w:webHidden/>
              </w:rPr>
              <w:tab/>
            </w:r>
            <w:r w:rsidR="005E67F7">
              <w:rPr>
                <w:noProof/>
                <w:webHidden/>
              </w:rPr>
              <w:fldChar w:fldCharType="begin"/>
            </w:r>
            <w:r w:rsidR="005E67F7">
              <w:rPr>
                <w:noProof/>
                <w:webHidden/>
              </w:rPr>
              <w:instrText xml:space="preserve"> PAGEREF _Toc468993509 \h </w:instrText>
            </w:r>
            <w:r w:rsidR="005E67F7">
              <w:rPr>
                <w:noProof/>
                <w:webHidden/>
              </w:rPr>
            </w:r>
            <w:r w:rsidR="005E67F7">
              <w:rPr>
                <w:noProof/>
                <w:webHidden/>
              </w:rPr>
              <w:fldChar w:fldCharType="separate"/>
            </w:r>
            <w:r w:rsidR="005E67F7">
              <w:rPr>
                <w:noProof/>
                <w:webHidden/>
              </w:rPr>
              <w:t>13</w:t>
            </w:r>
            <w:r w:rsidR="005E67F7">
              <w:rPr>
                <w:noProof/>
                <w:webHidden/>
              </w:rPr>
              <w:fldChar w:fldCharType="end"/>
            </w:r>
          </w:hyperlink>
        </w:p>
        <w:p w14:paraId="2133D4AC"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10" w:history="1">
            <w:r w:rsidR="005E67F7" w:rsidRPr="00B861E8">
              <w:rPr>
                <w:rStyle w:val="Hyperlink"/>
                <w:noProof/>
              </w:rPr>
              <w:t>Model Architecture</w:t>
            </w:r>
            <w:r w:rsidR="005E67F7">
              <w:rPr>
                <w:noProof/>
                <w:webHidden/>
              </w:rPr>
              <w:tab/>
            </w:r>
            <w:r w:rsidR="005E67F7">
              <w:rPr>
                <w:noProof/>
                <w:webHidden/>
              </w:rPr>
              <w:fldChar w:fldCharType="begin"/>
            </w:r>
            <w:r w:rsidR="005E67F7">
              <w:rPr>
                <w:noProof/>
                <w:webHidden/>
              </w:rPr>
              <w:instrText xml:space="preserve"> PAGEREF _Toc468993510 \h </w:instrText>
            </w:r>
            <w:r w:rsidR="005E67F7">
              <w:rPr>
                <w:noProof/>
                <w:webHidden/>
              </w:rPr>
            </w:r>
            <w:r w:rsidR="005E67F7">
              <w:rPr>
                <w:noProof/>
                <w:webHidden/>
              </w:rPr>
              <w:fldChar w:fldCharType="separate"/>
            </w:r>
            <w:r w:rsidR="005E67F7">
              <w:rPr>
                <w:noProof/>
                <w:webHidden/>
              </w:rPr>
              <w:t>15</w:t>
            </w:r>
            <w:r w:rsidR="005E67F7">
              <w:rPr>
                <w:noProof/>
                <w:webHidden/>
              </w:rPr>
              <w:fldChar w:fldCharType="end"/>
            </w:r>
          </w:hyperlink>
        </w:p>
        <w:p w14:paraId="5C728959"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11" w:history="1">
            <w:r w:rsidR="005E67F7" w:rsidRPr="00B861E8">
              <w:rPr>
                <w:rStyle w:val="Hyperlink"/>
                <w:noProof/>
              </w:rPr>
              <w:t>Birth, Pregnancy, and Population Control Model</w:t>
            </w:r>
            <w:r w:rsidR="005E67F7">
              <w:rPr>
                <w:noProof/>
                <w:webHidden/>
              </w:rPr>
              <w:tab/>
            </w:r>
            <w:r w:rsidR="005E67F7">
              <w:rPr>
                <w:noProof/>
                <w:webHidden/>
              </w:rPr>
              <w:fldChar w:fldCharType="begin"/>
            </w:r>
            <w:r w:rsidR="005E67F7">
              <w:rPr>
                <w:noProof/>
                <w:webHidden/>
              </w:rPr>
              <w:instrText xml:space="preserve"> PAGEREF _Toc468993511 \h </w:instrText>
            </w:r>
            <w:r w:rsidR="005E67F7">
              <w:rPr>
                <w:noProof/>
                <w:webHidden/>
              </w:rPr>
            </w:r>
            <w:r w:rsidR="005E67F7">
              <w:rPr>
                <w:noProof/>
                <w:webHidden/>
              </w:rPr>
              <w:fldChar w:fldCharType="separate"/>
            </w:r>
            <w:r w:rsidR="005E67F7">
              <w:rPr>
                <w:noProof/>
                <w:webHidden/>
              </w:rPr>
              <w:t>15</w:t>
            </w:r>
            <w:r w:rsidR="005E67F7">
              <w:rPr>
                <w:noProof/>
                <w:webHidden/>
              </w:rPr>
              <w:fldChar w:fldCharType="end"/>
            </w:r>
          </w:hyperlink>
        </w:p>
        <w:p w14:paraId="310C0462" w14:textId="77777777" w:rsidR="005E67F7" w:rsidRDefault="00D5133E">
          <w:pPr>
            <w:pStyle w:val="TOC3"/>
            <w:tabs>
              <w:tab w:val="right" w:leader="dot" w:pos="9350"/>
            </w:tabs>
            <w:rPr>
              <w:rFonts w:eastAsiaTheme="minorEastAsia" w:cstheme="minorBidi"/>
              <w:noProof/>
              <w:color w:val="auto"/>
              <w:sz w:val="24"/>
              <w:szCs w:val="24"/>
            </w:rPr>
          </w:pPr>
          <w:hyperlink w:anchor="_Toc468993512" w:history="1">
            <w:r w:rsidR="005E67F7" w:rsidRPr="00B861E8">
              <w:rPr>
                <w:rStyle w:val="Hyperlink"/>
                <w:noProof/>
              </w:rPr>
              <w:t>Pregnancy Cycle State chart</w:t>
            </w:r>
            <w:r w:rsidR="005E67F7">
              <w:rPr>
                <w:noProof/>
                <w:webHidden/>
              </w:rPr>
              <w:tab/>
            </w:r>
            <w:r w:rsidR="005E67F7">
              <w:rPr>
                <w:noProof/>
                <w:webHidden/>
              </w:rPr>
              <w:fldChar w:fldCharType="begin"/>
            </w:r>
            <w:r w:rsidR="005E67F7">
              <w:rPr>
                <w:noProof/>
                <w:webHidden/>
              </w:rPr>
              <w:instrText xml:space="preserve"> PAGEREF _Toc468993512 \h </w:instrText>
            </w:r>
            <w:r w:rsidR="005E67F7">
              <w:rPr>
                <w:noProof/>
                <w:webHidden/>
              </w:rPr>
            </w:r>
            <w:r w:rsidR="005E67F7">
              <w:rPr>
                <w:noProof/>
                <w:webHidden/>
              </w:rPr>
              <w:fldChar w:fldCharType="separate"/>
            </w:r>
            <w:r w:rsidR="005E67F7">
              <w:rPr>
                <w:noProof/>
                <w:webHidden/>
              </w:rPr>
              <w:t>16</w:t>
            </w:r>
            <w:r w:rsidR="005E67F7">
              <w:rPr>
                <w:noProof/>
                <w:webHidden/>
              </w:rPr>
              <w:fldChar w:fldCharType="end"/>
            </w:r>
          </w:hyperlink>
        </w:p>
        <w:p w14:paraId="3510F067" w14:textId="77777777" w:rsidR="005E67F7" w:rsidRDefault="00D5133E">
          <w:pPr>
            <w:pStyle w:val="TOC3"/>
            <w:tabs>
              <w:tab w:val="right" w:leader="dot" w:pos="9350"/>
            </w:tabs>
            <w:rPr>
              <w:rFonts w:eastAsiaTheme="minorEastAsia" w:cstheme="minorBidi"/>
              <w:noProof/>
              <w:color w:val="auto"/>
              <w:sz w:val="24"/>
              <w:szCs w:val="24"/>
            </w:rPr>
          </w:pPr>
          <w:hyperlink w:anchor="_Toc468993513" w:history="1">
            <w:r w:rsidR="005E67F7" w:rsidRPr="00B861E8">
              <w:rPr>
                <w:rStyle w:val="Hyperlink"/>
                <w:noProof/>
              </w:rPr>
              <w:t>Initial State</w:t>
            </w:r>
            <w:r w:rsidR="005E67F7">
              <w:rPr>
                <w:noProof/>
                <w:webHidden/>
              </w:rPr>
              <w:tab/>
            </w:r>
            <w:r w:rsidR="005E67F7">
              <w:rPr>
                <w:noProof/>
                <w:webHidden/>
              </w:rPr>
              <w:fldChar w:fldCharType="begin"/>
            </w:r>
            <w:r w:rsidR="005E67F7">
              <w:rPr>
                <w:noProof/>
                <w:webHidden/>
              </w:rPr>
              <w:instrText xml:space="preserve"> PAGEREF _Toc468993513 \h </w:instrText>
            </w:r>
            <w:r w:rsidR="005E67F7">
              <w:rPr>
                <w:noProof/>
                <w:webHidden/>
              </w:rPr>
            </w:r>
            <w:r w:rsidR="005E67F7">
              <w:rPr>
                <w:noProof/>
                <w:webHidden/>
              </w:rPr>
              <w:fldChar w:fldCharType="separate"/>
            </w:r>
            <w:r w:rsidR="005E67F7">
              <w:rPr>
                <w:noProof/>
                <w:webHidden/>
              </w:rPr>
              <w:t>17</w:t>
            </w:r>
            <w:r w:rsidR="005E67F7">
              <w:rPr>
                <w:noProof/>
                <w:webHidden/>
              </w:rPr>
              <w:fldChar w:fldCharType="end"/>
            </w:r>
          </w:hyperlink>
        </w:p>
        <w:p w14:paraId="65E38039" w14:textId="77777777" w:rsidR="005E67F7" w:rsidRDefault="00D5133E">
          <w:pPr>
            <w:pStyle w:val="TOC3"/>
            <w:tabs>
              <w:tab w:val="right" w:leader="dot" w:pos="9350"/>
            </w:tabs>
            <w:rPr>
              <w:rFonts w:eastAsiaTheme="minorEastAsia" w:cstheme="minorBidi"/>
              <w:noProof/>
              <w:color w:val="auto"/>
              <w:sz w:val="24"/>
              <w:szCs w:val="24"/>
            </w:rPr>
          </w:pPr>
          <w:hyperlink w:anchor="_Toc468993514" w:history="1">
            <w:r w:rsidR="005E67F7" w:rsidRPr="00B861E8">
              <w:rPr>
                <w:rStyle w:val="Hyperlink"/>
                <w:noProof/>
              </w:rPr>
              <w:t>Evolving State</w:t>
            </w:r>
            <w:r w:rsidR="005E67F7">
              <w:rPr>
                <w:noProof/>
                <w:webHidden/>
              </w:rPr>
              <w:tab/>
            </w:r>
            <w:r w:rsidR="005E67F7">
              <w:rPr>
                <w:noProof/>
                <w:webHidden/>
              </w:rPr>
              <w:fldChar w:fldCharType="begin"/>
            </w:r>
            <w:r w:rsidR="005E67F7">
              <w:rPr>
                <w:noProof/>
                <w:webHidden/>
              </w:rPr>
              <w:instrText xml:space="preserve"> PAGEREF _Toc468993514 \h </w:instrText>
            </w:r>
            <w:r w:rsidR="005E67F7">
              <w:rPr>
                <w:noProof/>
                <w:webHidden/>
              </w:rPr>
            </w:r>
            <w:r w:rsidR="005E67F7">
              <w:rPr>
                <w:noProof/>
                <w:webHidden/>
              </w:rPr>
              <w:fldChar w:fldCharType="separate"/>
            </w:r>
            <w:r w:rsidR="005E67F7">
              <w:rPr>
                <w:noProof/>
                <w:webHidden/>
              </w:rPr>
              <w:t>18</w:t>
            </w:r>
            <w:r w:rsidR="005E67F7">
              <w:rPr>
                <w:noProof/>
                <w:webHidden/>
              </w:rPr>
              <w:fldChar w:fldCharType="end"/>
            </w:r>
          </w:hyperlink>
        </w:p>
        <w:p w14:paraId="63BAFE9F" w14:textId="77777777" w:rsidR="005E67F7" w:rsidRDefault="00D5133E">
          <w:pPr>
            <w:pStyle w:val="TOC3"/>
            <w:tabs>
              <w:tab w:val="right" w:leader="dot" w:pos="9350"/>
            </w:tabs>
            <w:rPr>
              <w:rFonts w:eastAsiaTheme="minorEastAsia" w:cstheme="minorBidi"/>
              <w:noProof/>
              <w:color w:val="auto"/>
              <w:sz w:val="24"/>
              <w:szCs w:val="24"/>
            </w:rPr>
          </w:pPr>
          <w:hyperlink w:anchor="_Toc468993515" w:history="1">
            <w:r w:rsidR="005E67F7" w:rsidRPr="00B861E8">
              <w:rPr>
                <w:rStyle w:val="Hyperlink"/>
                <w:noProof/>
              </w:rPr>
              <w:t>Pregnancy</w:t>
            </w:r>
            <w:r w:rsidR="005E67F7">
              <w:rPr>
                <w:noProof/>
                <w:webHidden/>
              </w:rPr>
              <w:tab/>
            </w:r>
            <w:r w:rsidR="005E67F7">
              <w:rPr>
                <w:noProof/>
                <w:webHidden/>
              </w:rPr>
              <w:fldChar w:fldCharType="begin"/>
            </w:r>
            <w:r w:rsidR="005E67F7">
              <w:rPr>
                <w:noProof/>
                <w:webHidden/>
              </w:rPr>
              <w:instrText xml:space="preserve"> PAGEREF _Toc468993515 \h </w:instrText>
            </w:r>
            <w:r w:rsidR="005E67F7">
              <w:rPr>
                <w:noProof/>
                <w:webHidden/>
              </w:rPr>
            </w:r>
            <w:r w:rsidR="005E67F7">
              <w:rPr>
                <w:noProof/>
                <w:webHidden/>
              </w:rPr>
              <w:fldChar w:fldCharType="separate"/>
            </w:r>
            <w:r w:rsidR="005E67F7">
              <w:rPr>
                <w:noProof/>
                <w:webHidden/>
              </w:rPr>
              <w:t>19</w:t>
            </w:r>
            <w:r w:rsidR="005E67F7">
              <w:rPr>
                <w:noProof/>
                <w:webHidden/>
              </w:rPr>
              <w:fldChar w:fldCharType="end"/>
            </w:r>
          </w:hyperlink>
        </w:p>
        <w:p w14:paraId="17C6F387" w14:textId="77777777" w:rsidR="005E67F7" w:rsidRDefault="00D5133E">
          <w:pPr>
            <w:pStyle w:val="TOC3"/>
            <w:tabs>
              <w:tab w:val="right" w:leader="dot" w:pos="9350"/>
            </w:tabs>
            <w:rPr>
              <w:rFonts w:eastAsiaTheme="minorEastAsia" w:cstheme="minorBidi"/>
              <w:noProof/>
              <w:color w:val="auto"/>
              <w:sz w:val="24"/>
              <w:szCs w:val="24"/>
            </w:rPr>
          </w:pPr>
          <w:hyperlink w:anchor="_Toc468993516" w:history="1">
            <w:r w:rsidR="005E67F7" w:rsidRPr="00B861E8">
              <w:rPr>
                <w:rStyle w:val="Hyperlink"/>
                <w:noProof/>
              </w:rPr>
              <w:t>Interactions with other State charts</w:t>
            </w:r>
            <w:r w:rsidR="005E67F7">
              <w:rPr>
                <w:noProof/>
                <w:webHidden/>
              </w:rPr>
              <w:tab/>
            </w:r>
            <w:r w:rsidR="005E67F7">
              <w:rPr>
                <w:noProof/>
                <w:webHidden/>
              </w:rPr>
              <w:fldChar w:fldCharType="begin"/>
            </w:r>
            <w:r w:rsidR="005E67F7">
              <w:rPr>
                <w:noProof/>
                <w:webHidden/>
              </w:rPr>
              <w:instrText xml:space="preserve"> PAGEREF _Toc468993516 \h </w:instrText>
            </w:r>
            <w:r w:rsidR="005E67F7">
              <w:rPr>
                <w:noProof/>
                <w:webHidden/>
              </w:rPr>
            </w:r>
            <w:r w:rsidR="005E67F7">
              <w:rPr>
                <w:noProof/>
                <w:webHidden/>
              </w:rPr>
              <w:fldChar w:fldCharType="separate"/>
            </w:r>
            <w:r w:rsidR="005E67F7">
              <w:rPr>
                <w:noProof/>
                <w:webHidden/>
              </w:rPr>
              <w:t>19</w:t>
            </w:r>
            <w:r w:rsidR="005E67F7">
              <w:rPr>
                <w:noProof/>
                <w:webHidden/>
              </w:rPr>
              <w:fldChar w:fldCharType="end"/>
            </w:r>
          </w:hyperlink>
        </w:p>
        <w:p w14:paraId="46794CBF"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17" w:history="1">
            <w:r w:rsidR="005E67F7" w:rsidRPr="00B861E8">
              <w:rPr>
                <w:rStyle w:val="Hyperlink"/>
                <w:noProof/>
              </w:rPr>
              <w:t>Infection Model</w:t>
            </w:r>
            <w:r w:rsidR="005E67F7">
              <w:rPr>
                <w:noProof/>
                <w:webHidden/>
              </w:rPr>
              <w:tab/>
            </w:r>
            <w:r w:rsidR="005E67F7">
              <w:rPr>
                <w:noProof/>
                <w:webHidden/>
              </w:rPr>
              <w:fldChar w:fldCharType="begin"/>
            </w:r>
            <w:r w:rsidR="005E67F7">
              <w:rPr>
                <w:noProof/>
                <w:webHidden/>
              </w:rPr>
              <w:instrText xml:space="preserve"> PAGEREF _Toc468993517 \h </w:instrText>
            </w:r>
            <w:r w:rsidR="005E67F7">
              <w:rPr>
                <w:noProof/>
                <w:webHidden/>
              </w:rPr>
            </w:r>
            <w:r w:rsidR="005E67F7">
              <w:rPr>
                <w:noProof/>
                <w:webHidden/>
              </w:rPr>
              <w:fldChar w:fldCharType="separate"/>
            </w:r>
            <w:r w:rsidR="005E67F7">
              <w:rPr>
                <w:noProof/>
                <w:webHidden/>
              </w:rPr>
              <w:t>21</w:t>
            </w:r>
            <w:r w:rsidR="005E67F7">
              <w:rPr>
                <w:noProof/>
                <w:webHidden/>
              </w:rPr>
              <w:fldChar w:fldCharType="end"/>
            </w:r>
          </w:hyperlink>
        </w:p>
        <w:p w14:paraId="368218E6" w14:textId="77777777" w:rsidR="005E67F7" w:rsidRDefault="00D5133E">
          <w:pPr>
            <w:pStyle w:val="TOC3"/>
            <w:tabs>
              <w:tab w:val="right" w:leader="dot" w:pos="9350"/>
            </w:tabs>
            <w:rPr>
              <w:rFonts w:eastAsiaTheme="minorEastAsia" w:cstheme="minorBidi"/>
              <w:noProof/>
              <w:color w:val="auto"/>
              <w:sz w:val="24"/>
              <w:szCs w:val="24"/>
            </w:rPr>
          </w:pPr>
          <w:hyperlink w:anchor="_Toc468993518" w:history="1">
            <w:r w:rsidR="005E67F7" w:rsidRPr="00B861E8">
              <w:rPr>
                <w:rStyle w:val="Hyperlink"/>
                <w:noProof/>
              </w:rPr>
              <w:t>Initial State</w:t>
            </w:r>
            <w:r w:rsidR="005E67F7">
              <w:rPr>
                <w:noProof/>
                <w:webHidden/>
              </w:rPr>
              <w:tab/>
            </w:r>
            <w:r w:rsidR="005E67F7">
              <w:rPr>
                <w:noProof/>
                <w:webHidden/>
              </w:rPr>
              <w:fldChar w:fldCharType="begin"/>
            </w:r>
            <w:r w:rsidR="005E67F7">
              <w:rPr>
                <w:noProof/>
                <w:webHidden/>
              </w:rPr>
              <w:instrText xml:space="preserve"> PAGEREF _Toc468993518 \h </w:instrText>
            </w:r>
            <w:r w:rsidR="005E67F7">
              <w:rPr>
                <w:noProof/>
                <w:webHidden/>
              </w:rPr>
            </w:r>
            <w:r w:rsidR="005E67F7">
              <w:rPr>
                <w:noProof/>
                <w:webHidden/>
              </w:rPr>
              <w:fldChar w:fldCharType="separate"/>
            </w:r>
            <w:r w:rsidR="005E67F7">
              <w:rPr>
                <w:noProof/>
                <w:webHidden/>
              </w:rPr>
              <w:t>21</w:t>
            </w:r>
            <w:r w:rsidR="005E67F7">
              <w:rPr>
                <w:noProof/>
                <w:webHidden/>
              </w:rPr>
              <w:fldChar w:fldCharType="end"/>
            </w:r>
          </w:hyperlink>
        </w:p>
        <w:p w14:paraId="3801FD68" w14:textId="77777777" w:rsidR="005E67F7" w:rsidRDefault="00D5133E">
          <w:pPr>
            <w:pStyle w:val="TOC3"/>
            <w:tabs>
              <w:tab w:val="right" w:leader="dot" w:pos="9350"/>
            </w:tabs>
            <w:rPr>
              <w:rFonts w:eastAsiaTheme="minorEastAsia" w:cstheme="minorBidi"/>
              <w:noProof/>
              <w:color w:val="auto"/>
              <w:sz w:val="24"/>
              <w:szCs w:val="24"/>
            </w:rPr>
          </w:pPr>
          <w:hyperlink w:anchor="_Toc468993519" w:history="1">
            <w:r w:rsidR="005E67F7" w:rsidRPr="00B861E8">
              <w:rPr>
                <w:rStyle w:val="Hyperlink"/>
                <w:noProof/>
              </w:rPr>
              <w:t>Infection</w:t>
            </w:r>
            <w:r w:rsidR="005E67F7">
              <w:rPr>
                <w:noProof/>
                <w:webHidden/>
              </w:rPr>
              <w:tab/>
            </w:r>
            <w:r w:rsidR="005E67F7">
              <w:rPr>
                <w:noProof/>
                <w:webHidden/>
              </w:rPr>
              <w:fldChar w:fldCharType="begin"/>
            </w:r>
            <w:r w:rsidR="005E67F7">
              <w:rPr>
                <w:noProof/>
                <w:webHidden/>
              </w:rPr>
              <w:instrText xml:space="preserve"> PAGEREF _Toc468993519 \h </w:instrText>
            </w:r>
            <w:r w:rsidR="005E67F7">
              <w:rPr>
                <w:noProof/>
                <w:webHidden/>
              </w:rPr>
            </w:r>
            <w:r w:rsidR="005E67F7">
              <w:rPr>
                <w:noProof/>
                <w:webHidden/>
              </w:rPr>
              <w:fldChar w:fldCharType="separate"/>
            </w:r>
            <w:r w:rsidR="005E67F7">
              <w:rPr>
                <w:noProof/>
                <w:webHidden/>
              </w:rPr>
              <w:t>22</w:t>
            </w:r>
            <w:r w:rsidR="005E67F7">
              <w:rPr>
                <w:noProof/>
                <w:webHidden/>
              </w:rPr>
              <w:fldChar w:fldCharType="end"/>
            </w:r>
          </w:hyperlink>
        </w:p>
        <w:p w14:paraId="3F634E0E" w14:textId="77777777" w:rsidR="005E67F7" w:rsidRDefault="00D5133E">
          <w:pPr>
            <w:pStyle w:val="TOC3"/>
            <w:tabs>
              <w:tab w:val="right" w:leader="dot" w:pos="9350"/>
            </w:tabs>
            <w:rPr>
              <w:rFonts w:eastAsiaTheme="minorEastAsia" w:cstheme="minorBidi"/>
              <w:noProof/>
              <w:color w:val="auto"/>
              <w:sz w:val="24"/>
              <w:szCs w:val="24"/>
            </w:rPr>
          </w:pPr>
          <w:hyperlink w:anchor="_Toc468993520" w:history="1">
            <w:r w:rsidR="005E67F7" w:rsidRPr="00B861E8">
              <w:rPr>
                <w:rStyle w:val="Hyperlink"/>
                <w:noProof/>
              </w:rPr>
              <w:t>Interactions With Other State charts</w:t>
            </w:r>
            <w:r w:rsidR="005E67F7">
              <w:rPr>
                <w:noProof/>
                <w:webHidden/>
              </w:rPr>
              <w:tab/>
            </w:r>
            <w:r w:rsidR="005E67F7">
              <w:rPr>
                <w:noProof/>
                <w:webHidden/>
              </w:rPr>
              <w:fldChar w:fldCharType="begin"/>
            </w:r>
            <w:r w:rsidR="005E67F7">
              <w:rPr>
                <w:noProof/>
                <w:webHidden/>
              </w:rPr>
              <w:instrText xml:space="preserve"> PAGEREF _Toc468993520 \h </w:instrText>
            </w:r>
            <w:r w:rsidR="005E67F7">
              <w:rPr>
                <w:noProof/>
                <w:webHidden/>
              </w:rPr>
            </w:r>
            <w:r w:rsidR="005E67F7">
              <w:rPr>
                <w:noProof/>
                <w:webHidden/>
              </w:rPr>
              <w:fldChar w:fldCharType="separate"/>
            </w:r>
            <w:r w:rsidR="005E67F7">
              <w:rPr>
                <w:noProof/>
                <w:webHidden/>
              </w:rPr>
              <w:t>23</w:t>
            </w:r>
            <w:r w:rsidR="005E67F7">
              <w:rPr>
                <w:noProof/>
                <w:webHidden/>
              </w:rPr>
              <w:fldChar w:fldCharType="end"/>
            </w:r>
          </w:hyperlink>
        </w:p>
        <w:p w14:paraId="5FB64FAB"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21" w:history="1">
            <w:r w:rsidR="005E67F7" w:rsidRPr="00B861E8">
              <w:rPr>
                <w:rStyle w:val="Hyperlink"/>
                <w:noProof/>
              </w:rPr>
              <w:t>Diagnostic Testing Model</w:t>
            </w:r>
            <w:r w:rsidR="005E67F7">
              <w:rPr>
                <w:noProof/>
                <w:webHidden/>
              </w:rPr>
              <w:tab/>
            </w:r>
            <w:r w:rsidR="005E67F7">
              <w:rPr>
                <w:noProof/>
                <w:webHidden/>
              </w:rPr>
              <w:fldChar w:fldCharType="begin"/>
            </w:r>
            <w:r w:rsidR="005E67F7">
              <w:rPr>
                <w:noProof/>
                <w:webHidden/>
              </w:rPr>
              <w:instrText xml:space="preserve"> PAGEREF _Toc468993521 \h </w:instrText>
            </w:r>
            <w:r w:rsidR="005E67F7">
              <w:rPr>
                <w:noProof/>
                <w:webHidden/>
              </w:rPr>
            </w:r>
            <w:r w:rsidR="005E67F7">
              <w:rPr>
                <w:noProof/>
                <w:webHidden/>
              </w:rPr>
              <w:fldChar w:fldCharType="separate"/>
            </w:r>
            <w:r w:rsidR="005E67F7">
              <w:rPr>
                <w:noProof/>
                <w:webHidden/>
              </w:rPr>
              <w:t>24</w:t>
            </w:r>
            <w:r w:rsidR="005E67F7">
              <w:rPr>
                <w:noProof/>
                <w:webHidden/>
              </w:rPr>
              <w:fldChar w:fldCharType="end"/>
            </w:r>
          </w:hyperlink>
        </w:p>
        <w:p w14:paraId="701B3221" w14:textId="77777777" w:rsidR="005E67F7" w:rsidRDefault="00D5133E">
          <w:pPr>
            <w:pStyle w:val="TOC3"/>
            <w:tabs>
              <w:tab w:val="right" w:leader="dot" w:pos="9350"/>
            </w:tabs>
            <w:rPr>
              <w:rFonts w:eastAsiaTheme="minorEastAsia" w:cstheme="minorBidi"/>
              <w:noProof/>
              <w:color w:val="auto"/>
              <w:sz w:val="24"/>
              <w:szCs w:val="24"/>
            </w:rPr>
          </w:pPr>
          <w:hyperlink w:anchor="_Toc468993522" w:history="1">
            <w:r w:rsidR="005E67F7" w:rsidRPr="00B861E8">
              <w:rPr>
                <w:rStyle w:val="Hyperlink"/>
                <w:noProof/>
              </w:rPr>
              <w:t>Testing Idle States</w:t>
            </w:r>
            <w:r w:rsidR="005E67F7">
              <w:rPr>
                <w:noProof/>
                <w:webHidden/>
              </w:rPr>
              <w:tab/>
            </w:r>
            <w:r w:rsidR="005E67F7">
              <w:rPr>
                <w:noProof/>
                <w:webHidden/>
              </w:rPr>
              <w:fldChar w:fldCharType="begin"/>
            </w:r>
            <w:r w:rsidR="005E67F7">
              <w:rPr>
                <w:noProof/>
                <w:webHidden/>
              </w:rPr>
              <w:instrText xml:space="preserve"> PAGEREF _Toc468993522 \h </w:instrText>
            </w:r>
            <w:r w:rsidR="005E67F7">
              <w:rPr>
                <w:noProof/>
                <w:webHidden/>
              </w:rPr>
            </w:r>
            <w:r w:rsidR="005E67F7">
              <w:rPr>
                <w:noProof/>
                <w:webHidden/>
              </w:rPr>
              <w:fldChar w:fldCharType="separate"/>
            </w:r>
            <w:r w:rsidR="005E67F7">
              <w:rPr>
                <w:noProof/>
                <w:webHidden/>
              </w:rPr>
              <w:t>25</w:t>
            </w:r>
            <w:r w:rsidR="005E67F7">
              <w:rPr>
                <w:noProof/>
                <w:webHidden/>
              </w:rPr>
              <w:fldChar w:fldCharType="end"/>
            </w:r>
          </w:hyperlink>
        </w:p>
        <w:p w14:paraId="5E5F021D" w14:textId="77777777" w:rsidR="005E67F7" w:rsidRDefault="00D5133E">
          <w:pPr>
            <w:pStyle w:val="TOC3"/>
            <w:tabs>
              <w:tab w:val="right" w:leader="dot" w:pos="9350"/>
            </w:tabs>
            <w:rPr>
              <w:rFonts w:eastAsiaTheme="minorEastAsia" w:cstheme="minorBidi"/>
              <w:noProof/>
              <w:color w:val="auto"/>
              <w:sz w:val="24"/>
              <w:szCs w:val="24"/>
            </w:rPr>
          </w:pPr>
          <w:hyperlink w:anchor="_Toc468993523" w:history="1">
            <w:r w:rsidR="005E67F7" w:rsidRPr="00B861E8">
              <w:rPr>
                <w:rStyle w:val="Hyperlink"/>
                <w:noProof/>
              </w:rPr>
              <w:t>Testing States</w:t>
            </w:r>
            <w:r w:rsidR="005E67F7">
              <w:rPr>
                <w:noProof/>
                <w:webHidden/>
              </w:rPr>
              <w:tab/>
            </w:r>
            <w:r w:rsidR="005E67F7">
              <w:rPr>
                <w:noProof/>
                <w:webHidden/>
              </w:rPr>
              <w:fldChar w:fldCharType="begin"/>
            </w:r>
            <w:r w:rsidR="005E67F7">
              <w:rPr>
                <w:noProof/>
                <w:webHidden/>
              </w:rPr>
              <w:instrText xml:space="preserve"> PAGEREF _Toc468993523 \h </w:instrText>
            </w:r>
            <w:r w:rsidR="005E67F7">
              <w:rPr>
                <w:noProof/>
                <w:webHidden/>
              </w:rPr>
            </w:r>
            <w:r w:rsidR="005E67F7">
              <w:rPr>
                <w:noProof/>
                <w:webHidden/>
              </w:rPr>
              <w:fldChar w:fldCharType="separate"/>
            </w:r>
            <w:r w:rsidR="005E67F7">
              <w:rPr>
                <w:noProof/>
                <w:webHidden/>
              </w:rPr>
              <w:t>25</w:t>
            </w:r>
            <w:r w:rsidR="005E67F7">
              <w:rPr>
                <w:noProof/>
                <w:webHidden/>
              </w:rPr>
              <w:fldChar w:fldCharType="end"/>
            </w:r>
          </w:hyperlink>
        </w:p>
        <w:p w14:paraId="7DE1028D"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24" w:history="1">
            <w:r w:rsidR="005E67F7" w:rsidRPr="00B861E8">
              <w:rPr>
                <w:rStyle w:val="Hyperlink"/>
                <w:noProof/>
              </w:rPr>
              <w:t>Diagnostic Testing Action Charts</w:t>
            </w:r>
            <w:r w:rsidR="005E67F7">
              <w:rPr>
                <w:noProof/>
                <w:webHidden/>
              </w:rPr>
              <w:tab/>
            </w:r>
            <w:r w:rsidR="005E67F7">
              <w:rPr>
                <w:noProof/>
                <w:webHidden/>
              </w:rPr>
              <w:fldChar w:fldCharType="begin"/>
            </w:r>
            <w:r w:rsidR="005E67F7">
              <w:rPr>
                <w:noProof/>
                <w:webHidden/>
              </w:rPr>
              <w:instrText xml:space="preserve"> PAGEREF _Toc468993524 \h </w:instrText>
            </w:r>
            <w:r w:rsidR="005E67F7">
              <w:rPr>
                <w:noProof/>
                <w:webHidden/>
              </w:rPr>
            </w:r>
            <w:r w:rsidR="005E67F7">
              <w:rPr>
                <w:noProof/>
                <w:webHidden/>
              </w:rPr>
              <w:fldChar w:fldCharType="separate"/>
            </w:r>
            <w:r w:rsidR="005E67F7">
              <w:rPr>
                <w:noProof/>
                <w:webHidden/>
              </w:rPr>
              <w:t>26</w:t>
            </w:r>
            <w:r w:rsidR="005E67F7">
              <w:rPr>
                <w:noProof/>
                <w:webHidden/>
              </w:rPr>
              <w:fldChar w:fldCharType="end"/>
            </w:r>
          </w:hyperlink>
        </w:p>
        <w:p w14:paraId="3C2BCA44" w14:textId="77777777" w:rsidR="005E67F7" w:rsidRDefault="00D5133E">
          <w:pPr>
            <w:pStyle w:val="TOC3"/>
            <w:tabs>
              <w:tab w:val="right" w:leader="dot" w:pos="9350"/>
            </w:tabs>
            <w:rPr>
              <w:rFonts w:eastAsiaTheme="minorEastAsia" w:cstheme="minorBidi"/>
              <w:noProof/>
              <w:color w:val="auto"/>
              <w:sz w:val="24"/>
              <w:szCs w:val="24"/>
            </w:rPr>
          </w:pPr>
          <w:hyperlink w:anchor="_Toc468993525" w:history="1">
            <w:r w:rsidR="005E67F7" w:rsidRPr="00B861E8">
              <w:rPr>
                <w:rStyle w:val="Hyperlink"/>
                <w:noProof/>
              </w:rPr>
              <w:t>Is the Cow Adult Female?</w:t>
            </w:r>
            <w:r w:rsidR="005E67F7">
              <w:rPr>
                <w:noProof/>
                <w:webHidden/>
              </w:rPr>
              <w:tab/>
            </w:r>
            <w:r w:rsidR="005E67F7">
              <w:rPr>
                <w:noProof/>
                <w:webHidden/>
              </w:rPr>
              <w:fldChar w:fldCharType="begin"/>
            </w:r>
            <w:r w:rsidR="005E67F7">
              <w:rPr>
                <w:noProof/>
                <w:webHidden/>
              </w:rPr>
              <w:instrText xml:space="preserve"> PAGEREF _Toc468993525 \h </w:instrText>
            </w:r>
            <w:r w:rsidR="005E67F7">
              <w:rPr>
                <w:noProof/>
                <w:webHidden/>
              </w:rPr>
            </w:r>
            <w:r w:rsidR="005E67F7">
              <w:rPr>
                <w:noProof/>
                <w:webHidden/>
              </w:rPr>
              <w:fldChar w:fldCharType="separate"/>
            </w:r>
            <w:r w:rsidR="005E67F7">
              <w:rPr>
                <w:noProof/>
                <w:webHidden/>
              </w:rPr>
              <w:t>26</w:t>
            </w:r>
            <w:r w:rsidR="005E67F7">
              <w:rPr>
                <w:noProof/>
                <w:webHidden/>
              </w:rPr>
              <w:fldChar w:fldCharType="end"/>
            </w:r>
          </w:hyperlink>
        </w:p>
        <w:p w14:paraId="76FB7408" w14:textId="77777777" w:rsidR="005E67F7" w:rsidRDefault="00D5133E">
          <w:pPr>
            <w:pStyle w:val="TOC3"/>
            <w:tabs>
              <w:tab w:val="right" w:leader="dot" w:pos="9350"/>
            </w:tabs>
            <w:rPr>
              <w:rFonts w:eastAsiaTheme="minorEastAsia" w:cstheme="minorBidi"/>
              <w:noProof/>
              <w:color w:val="auto"/>
              <w:sz w:val="24"/>
              <w:szCs w:val="24"/>
            </w:rPr>
          </w:pPr>
          <w:hyperlink w:anchor="_Toc468993526" w:history="1">
            <w:r w:rsidR="005E67F7" w:rsidRPr="00B861E8">
              <w:rPr>
                <w:rStyle w:val="Hyperlink"/>
                <w:noProof/>
              </w:rPr>
              <w:t>Is the Cow Disease Positive?</w:t>
            </w:r>
            <w:r w:rsidR="005E67F7">
              <w:rPr>
                <w:noProof/>
                <w:webHidden/>
              </w:rPr>
              <w:tab/>
            </w:r>
            <w:r w:rsidR="005E67F7">
              <w:rPr>
                <w:noProof/>
                <w:webHidden/>
              </w:rPr>
              <w:fldChar w:fldCharType="begin"/>
            </w:r>
            <w:r w:rsidR="005E67F7">
              <w:rPr>
                <w:noProof/>
                <w:webHidden/>
              </w:rPr>
              <w:instrText xml:space="preserve"> PAGEREF _Toc468993526 \h </w:instrText>
            </w:r>
            <w:r w:rsidR="005E67F7">
              <w:rPr>
                <w:noProof/>
                <w:webHidden/>
              </w:rPr>
            </w:r>
            <w:r w:rsidR="005E67F7">
              <w:rPr>
                <w:noProof/>
                <w:webHidden/>
              </w:rPr>
              <w:fldChar w:fldCharType="separate"/>
            </w:r>
            <w:r w:rsidR="005E67F7">
              <w:rPr>
                <w:noProof/>
                <w:webHidden/>
              </w:rPr>
              <w:t>26</w:t>
            </w:r>
            <w:r w:rsidR="005E67F7">
              <w:rPr>
                <w:noProof/>
                <w:webHidden/>
              </w:rPr>
              <w:fldChar w:fldCharType="end"/>
            </w:r>
          </w:hyperlink>
        </w:p>
        <w:p w14:paraId="279F553D" w14:textId="77777777" w:rsidR="005E67F7" w:rsidRDefault="00D5133E">
          <w:pPr>
            <w:pStyle w:val="TOC1"/>
            <w:tabs>
              <w:tab w:val="right" w:leader="dot" w:pos="9350"/>
            </w:tabs>
            <w:rPr>
              <w:rFonts w:eastAsiaTheme="minorEastAsia" w:cstheme="minorBidi"/>
              <w:b w:val="0"/>
              <w:bCs w:val="0"/>
              <w:noProof/>
              <w:color w:val="auto"/>
            </w:rPr>
          </w:pPr>
          <w:hyperlink w:anchor="_Toc468993527" w:history="1">
            <w:r w:rsidR="005E67F7" w:rsidRPr="00B861E8">
              <w:rPr>
                <w:rStyle w:val="Hyperlink"/>
                <w:noProof/>
              </w:rPr>
              <w:t>Calibrations</w:t>
            </w:r>
            <w:r w:rsidR="005E67F7">
              <w:rPr>
                <w:noProof/>
                <w:webHidden/>
              </w:rPr>
              <w:tab/>
            </w:r>
            <w:r w:rsidR="005E67F7">
              <w:rPr>
                <w:noProof/>
                <w:webHidden/>
              </w:rPr>
              <w:fldChar w:fldCharType="begin"/>
            </w:r>
            <w:r w:rsidR="005E67F7">
              <w:rPr>
                <w:noProof/>
                <w:webHidden/>
              </w:rPr>
              <w:instrText xml:space="preserve"> PAGEREF _Toc468993527 \h </w:instrText>
            </w:r>
            <w:r w:rsidR="005E67F7">
              <w:rPr>
                <w:noProof/>
                <w:webHidden/>
              </w:rPr>
            </w:r>
            <w:r w:rsidR="005E67F7">
              <w:rPr>
                <w:noProof/>
                <w:webHidden/>
              </w:rPr>
              <w:fldChar w:fldCharType="separate"/>
            </w:r>
            <w:r w:rsidR="005E67F7">
              <w:rPr>
                <w:noProof/>
                <w:webHidden/>
              </w:rPr>
              <w:t>28</w:t>
            </w:r>
            <w:r w:rsidR="005E67F7">
              <w:rPr>
                <w:noProof/>
                <w:webHidden/>
              </w:rPr>
              <w:fldChar w:fldCharType="end"/>
            </w:r>
          </w:hyperlink>
        </w:p>
        <w:p w14:paraId="2695C23B" w14:textId="77777777" w:rsidR="005E67F7" w:rsidRDefault="00D5133E">
          <w:pPr>
            <w:pStyle w:val="TOC1"/>
            <w:tabs>
              <w:tab w:val="right" w:leader="dot" w:pos="9350"/>
            </w:tabs>
            <w:rPr>
              <w:rFonts w:eastAsiaTheme="minorEastAsia" w:cstheme="minorBidi"/>
              <w:b w:val="0"/>
              <w:bCs w:val="0"/>
              <w:noProof/>
              <w:color w:val="auto"/>
            </w:rPr>
          </w:pPr>
          <w:hyperlink w:anchor="_Toc468993528" w:history="1">
            <w:r w:rsidR="005E67F7" w:rsidRPr="00B861E8">
              <w:rPr>
                <w:rStyle w:val="Hyperlink"/>
                <w:noProof/>
              </w:rPr>
              <w:t>Sensitivity Analysis</w:t>
            </w:r>
            <w:r w:rsidR="005E67F7">
              <w:rPr>
                <w:noProof/>
                <w:webHidden/>
              </w:rPr>
              <w:tab/>
            </w:r>
            <w:r w:rsidR="005E67F7">
              <w:rPr>
                <w:noProof/>
                <w:webHidden/>
              </w:rPr>
              <w:fldChar w:fldCharType="begin"/>
            </w:r>
            <w:r w:rsidR="005E67F7">
              <w:rPr>
                <w:noProof/>
                <w:webHidden/>
              </w:rPr>
              <w:instrText xml:space="preserve"> PAGEREF _Toc468993528 \h </w:instrText>
            </w:r>
            <w:r w:rsidR="005E67F7">
              <w:rPr>
                <w:noProof/>
                <w:webHidden/>
              </w:rPr>
            </w:r>
            <w:r w:rsidR="005E67F7">
              <w:rPr>
                <w:noProof/>
                <w:webHidden/>
              </w:rPr>
              <w:fldChar w:fldCharType="separate"/>
            </w:r>
            <w:r w:rsidR="005E67F7">
              <w:rPr>
                <w:noProof/>
                <w:webHidden/>
              </w:rPr>
              <w:t>29</w:t>
            </w:r>
            <w:r w:rsidR="005E67F7">
              <w:rPr>
                <w:noProof/>
                <w:webHidden/>
              </w:rPr>
              <w:fldChar w:fldCharType="end"/>
            </w:r>
          </w:hyperlink>
        </w:p>
        <w:p w14:paraId="5A490655"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29" w:history="1">
            <w:r w:rsidR="005E67F7" w:rsidRPr="00B861E8">
              <w:rPr>
                <w:rStyle w:val="Hyperlink"/>
                <w:noProof/>
              </w:rPr>
              <w:t>Variation of Initial Infection</w:t>
            </w:r>
            <w:r w:rsidR="005E67F7">
              <w:rPr>
                <w:noProof/>
                <w:webHidden/>
              </w:rPr>
              <w:tab/>
            </w:r>
            <w:r w:rsidR="005E67F7">
              <w:rPr>
                <w:noProof/>
                <w:webHidden/>
              </w:rPr>
              <w:fldChar w:fldCharType="begin"/>
            </w:r>
            <w:r w:rsidR="005E67F7">
              <w:rPr>
                <w:noProof/>
                <w:webHidden/>
              </w:rPr>
              <w:instrText xml:space="preserve"> PAGEREF _Toc468993529 \h </w:instrText>
            </w:r>
            <w:r w:rsidR="005E67F7">
              <w:rPr>
                <w:noProof/>
                <w:webHidden/>
              </w:rPr>
            </w:r>
            <w:r w:rsidR="005E67F7">
              <w:rPr>
                <w:noProof/>
                <w:webHidden/>
              </w:rPr>
              <w:fldChar w:fldCharType="separate"/>
            </w:r>
            <w:r w:rsidR="005E67F7">
              <w:rPr>
                <w:noProof/>
                <w:webHidden/>
              </w:rPr>
              <w:t>29</w:t>
            </w:r>
            <w:r w:rsidR="005E67F7">
              <w:rPr>
                <w:noProof/>
                <w:webHidden/>
              </w:rPr>
              <w:fldChar w:fldCharType="end"/>
            </w:r>
          </w:hyperlink>
        </w:p>
        <w:p w14:paraId="3E84CDDC" w14:textId="77777777" w:rsidR="005E67F7" w:rsidRDefault="00D5133E">
          <w:pPr>
            <w:pStyle w:val="TOC3"/>
            <w:tabs>
              <w:tab w:val="right" w:leader="dot" w:pos="9350"/>
            </w:tabs>
            <w:rPr>
              <w:rFonts w:eastAsiaTheme="minorEastAsia" w:cstheme="minorBidi"/>
              <w:noProof/>
              <w:color w:val="auto"/>
              <w:sz w:val="24"/>
              <w:szCs w:val="24"/>
            </w:rPr>
          </w:pPr>
          <w:hyperlink w:anchor="_Toc468993530" w:history="1">
            <w:r w:rsidR="005E67F7" w:rsidRPr="00B861E8">
              <w:rPr>
                <w:rStyle w:val="Hyperlink"/>
                <w:noProof/>
              </w:rPr>
              <w:t>Initial Clinical Percentage</w:t>
            </w:r>
            <w:r w:rsidR="005E67F7">
              <w:rPr>
                <w:noProof/>
                <w:webHidden/>
              </w:rPr>
              <w:tab/>
            </w:r>
            <w:r w:rsidR="005E67F7">
              <w:rPr>
                <w:noProof/>
                <w:webHidden/>
              </w:rPr>
              <w:fldChar w:fldCharType="begin"/>
            </w:r>
            <w:r w:rsidR="005E67F7">
              <w:rPr>
                <w:noProof/>
                <w:webHidden/>
              </w:rPr>
              <w:instrText xml:space="preserve"> PAGEREF _Toc468993530 \h </w:instrText>
            </w:r>
            <w:r w:rsidR="005E67F7">
              <w:rPr>
                <w:noProof/>
                <w:webHidden/>
              </w:rPr>
            </w:r>
            <w:r w:rsidR="005E67F7">
              <w:rPr>
                <w:noProof/>
                <w:webHidden/>
              </w:rPr>
              <w:fldChar w:fldCharType="separate"/>
            </w:r>
            <w:r w:rsidR="005E67F7">
              <w:rPr>
                <w:noProof/>
                <w:webHidden/>
              </w:rPr>
              <w:t>29</w:t>
            </w:r>
            <w:r w:rsidR="005E67F7">
              <w:rPr>
                <w:noProof/>
                <w:webHidden/>
              </w:rPr>
              <w:fldChar w:fldCharType="end"/>
            </w:r>
          </w:hyperlink>
        </w:p>
        <w:p w14:paraId="07DA48BE" w14:textId="77777777" w:rsidR="005E67F7" w:rsidRDefault="00D5133E">
          <w:pPr>
            <w:pStyle w:val="TOC3"/>
            <w:tabs>
              <w:tab w:val="right" w:leader="dot" w:pos="9350"/>
            </w:tabs>
            <w:rPr>
              <w:rFonts w:eastAsiaTheme="minorEastAsia" w:cstheme="minorBidi"/>
              <w:noProof/>
              <w:color w:val="auto"/>
              <w:sz w:val="24"/>
              <w:szCs w:val="24"/>
            </w:rPr>
          </w:pPr>
          <w:hyperlink w:anchor="_Toc468993531" w:history="1">
            <w:r w:rsidR="005E67F7" w:rsidRPr="00B861E8">
              <w:rPr>
                <w:rStyle w:val="Hyperlink"/>
                <w:noProof/>
              </w:rPr>
              <w:t>Initial Subclinical Percentage</w:t>
            </w:r>
            <w:r w:rsidR="005E67F7">
              <w:rPr>
                <w:noProof/>
                <w:webHidden/>
              </w:rPr>
              <w:tab/>
            </w:r>
            <w:r w:rsidR="005E67F7">
              <w:rPr>
                <w:noProof/>
                <w:webHidden/>
              </w:rPr>
              <w:fldChar w:fldCharType="begin"/>
            </w:r>
            <w:r w:rsidR="005E67F7">
              <w:rPr>
                <w:noProof/>
                <w:webHidden/>
              </w:rPr>
              <w:instrText xml:space="preserve"> PAGEREF _Toc468993531 \h </w:instrText>
            </w:r>
            <w:r w:rsidR="005E67F7">
              <w:rPr>
                <w:noProof/>
                <w:webHidden/>
              </w:rPr>
            </w:r>
            <w:r w:rsidR="005E67F7">
              <w:rPr>
                <w:noProof/>
                <w:webHidden/>
              </w:rPr>
              <w:fldChar w:fldCharType="separate"/>
            </w:r>
            <w:r w:rsidR="005E67F7">
              <w:rPr>
                <w:noProof/>
                <w:webHidden/>
              </w:rPr>
              <w:t>31</w:t>
            </w:r>
            <w:r w:rsidR="005E67F7">
              <w:rPr>
                <w:noProof/>
                <w:webHidden/>
              </w:rPr>
              <w:fldChar w:fldCharType="end"/>
            </w:r>
          </w:hyperlink>
        </w:p>
        <w:p w14:paraId="5C255001" w14:textId="77777777" w:rsidR="005E67F7" w:rsidRDefault="00D5133E">
          <w:pPr>
            <w:pStyle w:val="TOC3"/>
            <w:tabs>
              <w:tab w:val="right" w:leader="dot" w:pos="9350"/>
            </w:tabs>
            <w:rPr>
              <w:rFonts w:eastAsiaTheme="minorEastAsia" w:cstheme="minorBidi"/>
              <w:noProof/>
              <w:color w:val="auto"/>
              <w:sz w:val="24"/>
              <w:szCs w:val="24"/>
            </w:rPr>
          </w:pPr>
          <w:hyperlink w:anchor="_Toc468993532" w:history="1">
            <w:r w:rsidR="005E67F7" w:rsidRPr="00B861E8">
              <w:rPr>
                <w:rStyle w:val="Hyperlink"/>
                <w:noProof/>
              </w:rPr>
              <w:t>Varying Initial Infection Conclusion</w:t>
            </w:r>
            <w:r w:rsidR="005E67F7">
              <w:rPr>
                <w:noProof/>
                <w:webHidden/>
              </w:rPr>
              <w:tab/>
            </w:r>
            <w:r w:rsidR="005E67F7">
              <w:rPr>
                <w:noProof/>
                <w:webHidden/>
              </w:rPr>
              <w:fldChar w:fldCharType="begin"/>
            </w:r>
            <w:r w:rsidR="005E67F7">
              <w:rPr>
                <w:noProof/>
                <w:webHidden/>
              </w:rPr>
              <w:instrText xml:space="preserve"> PAGEREF _Toc468993532 \h </w:instrText>
            </w:r>
            <w:r w:rsidR="005E67F7">
              <w:rPr>
                <w:noProof/>
                <w:webHidden/>
              </w:rPr>
            </w:r>
            <w:r w:rsidR="005E67F7">
              <w:rPr>
                <w:noProof/>
                <w:webHidden/>
              </w:rPr>
              <w:fldChar w:fldCharType="separate"/>
            </w:r>
            <w:r w:rsidR="005E67F7">
              <w:rPr>
                <w:noProof/>
                <w:webHidden/>
              </w:rPr>
              <w:t>32</w:t>
            </w:r>
            <w:r w:rsidR="005E67F7">
              <w:rPr>
                <w:noProof/>
                <w:webHidden/>
              </w:rPr>
              <w:fldChar w:fldCharType="end"/>
            </w:r>
          </w:hyperlink>
        </w:p>
        <w:p w14:paraId="1E7B0BEF"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33" w:history="1">
            <w:r w:rsidR="005E67F7" w:rsidRPr="00B861E8">
              <w:rPr>
                <w:rStyle w:val="Hyperlink"/>
                <w:noProof/>
              </w:rPr>
              <w:t>Frequency of Infected contact</w:t>
            </w:r>
            <w:r w:rsidR="005E67F7">
              <w:rPr>
                <w:noProof/>
                <w:webHidden/>
              </w:rPr>
              <w:tab/>
            </w:r>
            <w:r w:rsidR="005E67F7">
              <w:rPr>
                <w:noProof/>
                <w:webHidden/>
              </w:rPr>
              <w:fldChar w:fldCharType="begin"/>
            </w:r>
            <w:r w:rsidR="005E67F7">
              <w:rPr>
                <w:noProof/>
                <w:webHidden/>
              </w:rPr>
              <w:instrText xml:space="preserve"> PAGEREF _Toc468993533 \h </w:instrText>
            </w:r>
            <w:r w:rsidR="005E67F7">
              <w:rPr>
                <w:noProof/>
                <w:webHidden/>
              </w:rPr>
            </w:r>
            <w:r w:rsidR="005E67F7">
              <w:rPr>
                <w:noProof/>
                <w:webHidden/>
              </w:rPr>
              <w:fldChar w:fldCharType="separate"/>
            </w:r>
            <w:r w:rsidR="005E67F7">
              <w:rPr>
                <w:noProof/>
                <w:webHidden/>
              </w:rPr>
              <w:t>33</w:t>
            </w:r>
            <w:r w:rsidR="005E67F7">
              <w:rPr>
                <w:noProof/>
                <w:webHidden/>
              </w:rPr>
              <w:fldChar w:fldCharType="end"/>
            </w:r>
          </w:hyperlink>
        </w:p>
        <w:p w14:paraId="718593EE" w14:textId="77777777" w:rsidR="005E67F7" w:rsidRDefault="00D5133E">
          <w:pPr>
            <w:pStyle w:val="TOC3"/>
            <w:tabs>
              <w:tab w:val="right" w:leader="dot" w:pos="9350"/>
            </w:tabs>
            <w:rPr>
              <w:rFonts w:eastAsiaTheme="minorEastAsia" w:cstheme="minorBidi"/>
              <w:noProof/>
              <w:color w:val="auto"/>
              <w:sz w:val="24"/>
              <w:szCs w:val="24"/>
            </w:rPr>
          </w:pPr>
          <w:hyperlink w:anchor="_Toc468993534" w:history="1">
            <w:r w:rsidR="005E67F7" w:rsidRPr="00B861E8">
              <w:rPr>
                <w:rStyle w:val="Hyperlink"/>
                <w:noProof/>
              </w:rPr>
              <w:t>Normal value of 7.1</w:t>
            </w:r>
            <w:r w:rsidR="005E67F7">
              <w:rPr>
                <w:noProof/>
                <w:webHidden/>
              </w:rPr>
              <w:tab/>
            </w:r>
            <w:r w:rsidR="005E67F7">
              <w:rPr>
                <w:noProof/>
                <w:webHidden/>
              </w:rPr>
              <w:fldChar w:fldCharType="begin"/>
            </w:r>
            <w:r w:rsidR="005E67F7">
              <w:rPr>
                <w:noProof/>
                <w:webHidden/>
              </w:rPr>
              <w:instrText xml:space="preserve"> PAGEREF _Toc468993534 \h </w:instrText>
            </w:r>
            <w:r w:rsidR="005E67F7">
              <w:rPr>
                <w:noProof/>
                <w:webHidden/>
              </w:rPr>
            </w:r>
            <w:r w:rsidR="005E67F7">
              <w:rPr>
                <w:noProof/>
                <w:webHidden/>
              </w:rPr>
              <w:fldChar w:fldCharType="separate"/>
            </w:r>
            <w:r w:rsidR="005E67F7">
              <w:rPr>
                <w:noProof/>
                <w:webHidden/>
              </w:rPr>
              <w:t>33</w:t>
            </w:r>
            <w:r w:rsidR="005E67F7">
              <w:rPr>
                <w:noProof/>
                <w:webHidden/>
              </w:rPr>
              <w:fldChar w:fldCharType="end"/>
            </w:r>
          </w:hyperlink>
        </w:p>
        <w:p w14:paraId="2C8915F0" w14:textId="77777777" w:rsidR="005E67F7" w:rsidRDefault="00D5133E">
          <w:pPr>
            <w:pStyle w:val="TOC3"/>
            <w:tabs>
              <w:tab w:val="right" w:leader="dot" w:pos="9350"/>
            </w:tabs>
            <w:rPr>
              <w:rFonts w:eastAsiaTheme="minorEastAsia" w:cstheme="minorBidi"/>
              <w:noProof/>
              <w:color w:val="auto"/>
              <w:sz w:val="24"/>
              <w:szCs w:val="24"/>
            </w:rPr>
          </w:pPr>
          <w:hyperlink w:anchor="_Toc468993535" w:history="1">
            <w:r w:rsidR="005E67F7" w:rsidRPr="00B861E8">
              <w:rPr>
                <w:rStyle w:val="Hyperlink"/>
                <w:noProof/>
              </w:rPr>
              <w:t>Alternate values</w:t>
            </w:r>
            <w:r w:rsidR="005E67F7">
              <w:rPr>
                <w:noProof/>
                <w:webHidden/>
              </w:rPr>
              <w:tab/>
            </w:r>
            <w:r w:rsidR="005E67F7">
              <w:rPr>
                <w:noProof/>
                <w:webHidden/>
              </w:rPr>
              <w:fldChar w:fldCharType="begin"/>
            </w:r>
            <w:r w:rsidR="005E67F7">
              <w:rPr>
                <w:noProof/>
                <w:webHidden/>
              </w:rPr>
              <w:instrText xml:space="preserve"> PAGEREF _Toc468993535 \h </w:instrText>
            </w:r>
            <w:r w:rsidR="005E67F7">
              <w:rPr>
                <w:noProof/>
                <w:webHidden/>
              </w:rPr>
            </w:r>
            <w:r w:rsidR="005E67F7">
              <w:rPr>
                <w:noProof/>
                <w:webHidden/>
              </w:rPr>
              <w:fldChar w:fldCharType="separate"/>
            </w:r>
            <w:r w:rsidR="005E67F7">
              <w:rPr>
                <w:noProof/>
                <w:webHidden/>
              </w:rPr>
              <w:t>34</w:t>
            </w:r>
            <w:r w:rsidR="005E67F7">
              <w:rPr>
                <w:noProof/>
                <w:webHidden/>
              </w:rPr>
              <w:fldChar w:fldCharType="end"/>
            </w:r>
          </w:hyperlink>
        </w:p>
        <w:p w14:paraId="221B510F" w14:textId="77777777" w:rsidR="005E67F7" w:rsidRDefault="00D5133E">
          <w:pPr>
            <w:pStyle w:val="TOC1"/>
            <w:tabs>
              <w:tab w:val="right" w:leader="dot" w:pos="9350"/>
            </w:tabs>
            <w:rPr>
              <w:rFonts w:eastAsiaTheme="minorEastAsia" w:cstheme="minorBidi"/>
              <w:b w:val="0"/>
              <w:bCs w:val="0"/>
              <w:noProof/>
              <w:color w:val="auto"/>
            </w:rPr>
          </w:pPr>
          <w:hyperlink w:anchor="_Toc468993536" w:history="1">
            <w:r w:rsidR="005E67F7" w:rsidRPr="00B861E8">
              <w:rPr>
                <w:rStyle w:val="Hyperlink"/>
                <w:noProof/>
              </w:rPr>
              <w:t>Scenarios</w:t>
            </w:r>
            <w:r w:rsidR="005E67F7">
              <w:rPr>
                <w:noProof/>
                <w:webHidden/>
              </w:rPr>
              <w:tab/>
            </w:r>
            <w:r w:rsidR="005E67F7">
              <w:rPr>
                <w:noProof/>
                <w:webHidden/>
              </w:rPr>
              <w:fldChar w:fldCharType="begin"/>
            </w:r>
            <w:r w:rsidR="005E67F7">
              <w:rPr>
                <w:noProof/>
                <w:webHidden/>
              </w:rPr>
              <w:instrText xml:space="preserve"> PAGEREF _Toc468993536 \h </w:instrText>
            </w:r>
            <w:r w:rsidR="005E67F7">
              <w:rPr>
                <w:noProof/>
                <w:webHidden/>
              </w:rPr>
            </w:r>
            <w:r w:rsidR="005E67F7">
              <w:rPr>
                <w:noProof/>
                <w:webHidden/>
              </w:rPr>
              <w:fldChar w:fldCharType="separate"/>
            </w:r>
            <w:r w:rsidR="005E67F7">
              <w:rPr>
                <w:noProof/>
                <w:webHidden/>
              </w:rPr>
              <w:t>35</w:t>
            </w:r>
            <w:r w:rsidR="005E67F7">
              <w:rPr>
                <w:noProof/>
                <w:webHidden/>
              </w:rPr>
              <w:fldChar w:fldCharType="end"/>
            </w:r>
          </w:hyperlink>
        </w:p>
        <w:p w14:paraId="0D01811F"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37" w:history="1">
            <w:r w:rsidR="005E67F7" w:rsidRPr="00B861E8">
              <w:rPr>
                <w:rStyle w:val="Hyperlink"/>
                <w:noProof/>
              </w:rPr>
              <w:t>Parameters</w:t>
            </w:r>
            <w:r w:rsidR="005E67F7">
              <w:rPr>
                <w:noProof/>
                <w:webHidden/>
              </w:rPr>
              <w:tab/>
            </w:r>
            <w:r w:rsidR="005E67F7">
              <w:rPr>
                <w:noProof/>
                <w:webHidden/>
              </w:rPr>
              <w:fldChar w:fldCharType="begin"/>
            </w:r>
            <w:r w:rsidR="005E67F7">
              <w:rPr>
                <w:noProof/>
                <w:webHidden/>
              </w:rPr>
              <w:instrText xml:space="preserve"> PAGEREF _Toc468993537 \h </w:instrText>
            </w:r>
            <w:r w:rsidR="005E67F7">
              <w:rPr>
                <w:noProof/>
                <w:webHidden/>
              </w:rPr>
            </w:r>
            <w:r w:rsidR="005E67F7">
              <w:rPr>
                <w:noProof/>
                <w:webHidden/>
              </w:rPr>
              <w:fldChar w:fldCharType="separate"/>
            </w:r>
            <w:r w:rsidR="005E67F7">
              <w:rPr>
                <w:noProof/>
                <w:webHidden/>
              </w:rPr>
              <w:t>36</w:t>
            </w:r>
            <w:r w:rsidR="005E67F7">
              <w:rPr>
                <w:noProof/>
                <w:webHidden/>
              </w:rPr>
              <w:fldChar w:fldCharType="end"/>
            </w:r>
          </w:hyperlink>
        </w:p>
        <w:p w14:paraId="0DC33F7B" w14:textId="77777777" w:rsidR="005E67F7" w:rsidRDefault="00D5133E">
          <w:pPr>
            <w:pStyle w:val="TOC3"/>
            <w:tabs>
              <w:tab w:val="right" w:leader="dot" w:pos="9350"/>
            </w:tabs>
            <w:rPr>
              <w:rFonts w:eastAsiaTheme="minorEastAsia" w:cstheme="minorBidi"/>
              <w:noProof/>
              <w:color w:val="auto"/>
              <w:sz w:val="24"/>
              <w:szCs w:val="24"/>
            </w:rPr>
          </w:pPr>
          <w:hyperlink w:anchor="_Toc468993538" w:history="1">
            <w:r w:rsidR="005E67F7" w:rsidRPr="00B861E8">
              <w:rPr>
                <w:rStyle w:val="Hyperlink"/>
                <w:noProof/>
              </w:rPr>
              <w:t>Disease Parameters</w:t>
            </w:r>
            <w:r w:rsidR="005E67F7">
              <w:rPr>
                <w:noProof/>
                <w:webHidden/>
              </w:rPr>
              <w:tab/>
            </w:r>
            <w:r w:rsidR="005E67F7">
              <w:rPr>
                <w:noProof/>
                <w:webHidden/>
              </w:rPr>
              <w:fldChar w:fldCharType="begin"/>
            </w:r>
            <w:r w:rsidR="005E67F7">
              <w:rPr>
                <w:noProof/>
                <w:webHidden/>
              </w:rPr>
              <w:instrText xml:space="preserve"> PAGEREF _Toc468993538 \h </w:instrText>
            </w:r>
            <w:r w:rsidR="005E67F7">
              <w:rPr>
                <w:noProof/>
                <w:webHidden/>
              </w:rPr>
            </w:r>
            <w:r w:rsidR="005E67F7">
              <w:rPr>
                <w:noProof/>
                <w:webHidden/>
              </w:rPr>
              <w:fldChar w:fldCharType="separate"/>
            </w:r>
            <w:r w:rsidR="005E67F7">
              <w:rPr>
                <w:noProof/>
                <w:webHidden/>
              </w:rPr>
              <w:t>36</w:t>
            </w:r>
            <w:r w:rsidR="005E67F7">
              <w:rPr>
                <w:noProof/>
                <w:webHidden/>
              </w:rPr>
              <w:fldChar w:fldCharType="end"/>
            </w:r>
          </w:hyperlink>
        </w:p>
        <w:p w14:paraId="16671486" w14:textId="77777777" w:rsidR="005E67F7" w:rsidRDefault="00D5133E">
          <w:pPr>
            <w:pStyle w:val="TOC3"/>
            <w:tabs>
              <w:tab w:val="right" w:leader="dot" w:pos="9350"/>
            </w:tabs>
            <w:rPr>
              <w:rFonts w:eastAsiaTheme="minorEastAsia" w:cstheme="minorBidi"/>
              <w:noProof/>
              <w:color w:val="auto"/>
              <w:sz w:val="24"/>
              <w:szCs w:val="24"/>
            </w:rPr>
          </w:pPr>
          <w:hyperlink w:anchor="_Toc468993539" w:history="1">
            <w:r w:rsidR="005E67F7" w:rsidRPr="00B861E8">
              <w:rPr>
                <w:rStyle w:val="Hyperlink"/>
                <w:noProof/>
              </w:rPr>
              <w:t>Testing Parameters</w:t>
            </w:r>
            <w:r w:rsidR="005E67F7">
              <w:rPr>
                <w:noProof/>
                <w:webHidden/>
              </w:rPr>
              <w:tab/>
            </w:r>
            <w:r w:rsidR="005E67F7">
              <w:rPr>
                <w:noProof/>
                <w:webHidden/>
              </w:rPr>
              <w:fldChar w:fldCharType="begin"/>
            </w:r>
            <w:r w:rsidR="005E67F7">
              <w:rPr>
                <w:noProof/>
                <w:webHidden/>
              </w:rPr>
              <w:instrText xml:space="preserve"> PAGEREF _Toc468993539 \h </w:instrText>
            </w:r>
            <w:r w:rsidR="005E67F7">
              <w:rPr>
                <w:noProof/>
                <w:webHidden/>
              </w:rPr>
            </w:r>
            <w:r w:rsidR="005E67F7">
              <w:rPr>
                <w:noProof/>
                <w:webHidden/>
              </w:rPr>
              <w:fldChar w:fldCharType="separate"/>
            </w:r>
            <w:r w:rsidR="005E67F7">
              <w:rPr>
                <w:noProof/>
                <w:webHidden/>
              </w:rPr>
              <w:t>37</w:t>
            </w:r>
            <w:r w:rsidR="005E67F7">
              <w:rPr>
                <w:noProof/>
                <w:webHidden/>
              </w:rPr>
              <w:fldChar w:fldCharType="end"/>
            </w:r>
          </w:hyperlink>
        </w:p>
        <w:p w14:paraId="0B8B0D0F" w14:textId="77777777" w:rsidR="005E67F7" w:rsidRDefault="00D5133E">
          <w:pPr>
            <w:pStyle w:val="TOC3"/>
            <w:tabs>
              <w:tab w:val="right" w:leader="dot" w:pos="9350"/>
            </w:tabs>
            <w:rPr>
              <w:rFonts w:eastAsiaTheme="minorEastAsia" w:cstheme="minorBidi"/>
              <w:noProof/>
              <w:color w:val="auto"/>
              <w:sz w:val="24"/>
              <w:szCs w:val="24"/>
            </w:rPr>
          </w:pPr>
          <w:hyperlink w:anchor="_Toc468993540" w:history="1">
            <w:r w:rsidR="005E67F7" w:rsidRPr="00B861E8">
              <w:rPr>
                <w:rStyle w:val="Hyperlink"/>
                <w:noProof/>
              </w:rPr>
              <w:t>Initialization Parameters</w:t>
            </w:r>
            <w:r w:rsidR="005E67F7">
              <w:rPr>
                <w:noProof/>
                <w:webHidden/>
              </w:rPr>
              <w:tab/>
            </w:r>
            <w:r w:rsidR="005E67F7">
              <w:rPr>
                <w:noProof/>
                <w:webHidden/>
              </w:rPr>
              <w:fldChar w:fldCharType="begin"/>
            </w:r>
            <w:r w:rsidR="005E67F7">
              <w:rPr>
                <w:noProof/>
                <w:webHidden/>
              </w:rPr>
              <w:instrText xml:space="preserve"> PAGEREF _Toc468993540 \h </w:instrText>
            </w:r>
            <w:r w:rsidR="005E67F7">
              <w:rPr>
                <w:noProof/>
                <w:webHidden/>
              </w:rPr>
            </w:r>
            <w:r w:rsidR="005E67F7">
              <w:rPr>
                <w:noProof/>
                <w:webHidden/>
              </w:rPr>
              <w:fldChar w:fldCharType="separate"/>
            </w:r>
            <w:r w:rsidR="005E67F7">
              <w:rPr>
                <w:noProof/>
                <w:webHidden/>
              </w:rPr>
              <w:t>39</w:t>
            </w:r>
            <w:r w:rsidR="005E67F7">
              <w:rPr>
                <w:noProof/>
                <w:webHidden/>
              </w:rPr>
              <w:fldChar w:fldCharType="end"/>
            </w:r>
          </w:hyperlink>
        </w:p>
        <w:p w14:paraId="7080AAA6" w14:textId="77777777" w:rsidR="005E67F7" w:rsidRDefault="00D5133E">
          <w:pPr>
            <w:pStyle w:val="TOC3"/>
            <w:tabs>
              <w:tab w:val="right" w:leader="dot" w:pos="9350"/>
            </w:tabs>
            <w:rPr>
              <w:rFonts w:eastAsiaTheme="minorEastAsia" w:cstheme="minorBidi"/>
              <w:noProof/>
              <w:color w:val="auto"/>
              <w:sz w:val="24"/>
              <w:szCs w:val="24"/>
            </w:rPr>
          </w:pPr>
          <w:hyperlink w:anchor="_Toc468993541" w:history="1">
            <w:r w:rsidR="005E67F7" w:rsidRPr="00B861E8">
              <w:rPr>
                <w:rStyle w:val="Hyperlink"/>
                <w:noProof/>
              </w:rPr>
              <w:t>Cow Parameters</w:t>
            </w:r>
            <w:r w:rsidR="005E67F7">
              <w:rPr>
                <w:noProof/>
                <w:webHidden/>
              </w:rPr>
              <w:tab/>
            </w:r>
            <w:r w:rsidR="005E67F7">
              <w:rPr>
                <w:noProof/>
                <w:webHidden/>
              </w:rPr>
              <w:fldChar w:fldCharType="begin"/>
            </w:r>
            <w:r w:rsidR="005E67F7">
              <w:rPr>
                <w:noProof/>
                <w:webHidden/>
              </w:rPr>
              <w:instrText xml:space="preserve"> PAGEREF _Toc468993541 \h </w:instrText>
            </w:r>
            <w:r w:rsidR="005E67F7">
              <w:rPr>
                <w:noProof/>
                <w:webHidden/>
              </w:rPr>
            </w:r>
            <w:r w:rsidR="005E67F7">
              <w:rPr>
                <w:noProof/>
                <w:webHidden/>
              </w:rPr>
              <w:fldChar w:fldCharType="separate"/>
            </w:r>
            <w:r w:rsidR="005E67F7">
              <w:rPr>
                <w:noProof/>
                <w:webHidden/>
              </w:rPr>
              <w:t>40</w:t>
            </w:r>
            <w:r w:rsidR="005E67F7">
              <w:rPr>
                <w:noProof/>
                <w:webHidden/>
              </w:rPr>
              <w:fldChar w:fldCharType="end"/>
            </w:r>
          </w:hyperlink>
        </w:p>
        <w:p w14:paraId="131F96F9"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42" w:history="1">
            <w:r w:rsidR="005E67F7" w:rsidRPr="00B861E8">
              <w:rPr>
                <w:rStyle w:val="Hyperlink"/>
                <w:noProof/>
              </w:rPr>
              <w:t>Baseline No Testing</w:t>
            </w:r>
            <w:r w:rsidR="005E67F7">
              <w:rPr>
                <w:noProof/>
                <w:webHidden/>
              </w:rPr>
              <w:tab/>
            </w:r>
            <w:r w:rsidR="005E67F7">
              <w:rPr>
                <w:noProof/>
                <w:webHidden/>
              </w:rPr>
              <w:fldChar w:fldCharType="begin"/>
            </w:r>
            <w:r w:rsidR="005E67F7">
              <w:rPr>
                <w:noProof/>
                <w:webHidden/>
              </w:rPr>
              <w:instrText xml:space="preserve"> PAGEREF _Toc468993542 \h </w:instrText>
            </w:r>
            <w:r w:rsidR="005E67F7">
              <w:rPr>
                <w:noProof/>
                <w:webHidden/>
              </w:rPr>
            </w:r>
            <w:r w:rsidR="005E67F7">
              <w:rPr>
                <w:noProof/>
                <w:webHidden/>
              </w:rPr>
              <w:fldChar w:fldCharType="separate"/>
            </w:r>
            <w:r w:rsidR="005E67F7">
              <w:rPr>
                <w:noProof/>
                <w:webHidden/>
              </w:rPr>
              <w:t>41</w:t>
            </w:r>
            <w:r w:rsidR="005E67F7">
              <w:rPr>
                <w:noProof/>
                <w:webHidden/>
              </w:rPr>
              <w:fldChar w:fldCharType="end"/>
            </w:r>
          </w:hyperlink>
        </w:p>
        <w:p w14:paraId="3DEF7AE4"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43" w:history="1">
            <w:r w:rsidR="005E67F7" w:rsidRPr="00B861E8">
              <w:rPr>
                <w:rStyle w:val="Hyperlink"/>
                <w:noProof/>
              </w:rPr>
              <w:t>Baseline With Testing</w:t>
            </w:r>
            <w:r w:rsidR="005E67F7">
              <w:rPr>
                <w:noProof/>
                <w:webHidden/>
              </w:rPr>
              <w:tab/>
            </w:r>
            <w:r w:rsidR="005E67F7">
              <w:rPr>
                <w:noProof/>
                <w:webHidden/>
              </w:rPr>
              <w:fldChar w:fldCharType="begin"/>
            </w:r>
            <w:r w:rsidR="005E67F7">
              <w:rPr>
                <w:noProof/>
                <w:webHidden/>
              </w:rPr>
              <w:instrText xml:space="preserve"> PAGEREF _Toc468993543 \h </w:instrText>
            </w:r>
            <w:r w:rsidR="005E67F7">
              <w:rPr>
                <w:noProof/>
                <w:webHidden/>
              </w:rPr>
            </w:r>
            <w:r w:rsidR="005E67F7">
              <w:rPr>
                <w:noProof/>
                <w:webHidden/>
              </w:rPr>
              <w:fldChar w:fldCharType="separate"/>
            </w:r>
            <w:r w:rsidR="005E67F7">
              <w:rPr>
                <w:noProof/>
                <w:webHidden/>
              </w:rPr>
              <w:t>42</w:t>
            </w:r>
            <w:r w:rsidR="005E67F7">
              <w:rPr>
                <w:noProof/>
                <w:webHidden/>
              </w:rPr>
              <w:fldChar w:fldCharType="end"/>
            </w:r>
          </w:hyperlink>
        </w:p>
        <w:p w14:paraId="274A4BA8" w14:textId="77777777" w:rsidR="005E67F7" w:rsidRDefault="00D5133E">
          <w:pPr>
            <w:pStyle w:val="TOC3"/>
            <w:tabs>
              <w:tab w:val="right" w:leader="dot" w:pos="9350"/>
            </w:tabs>
            <w:rPr>
              <w:rFonts w:eastAsiaTheme="minorEastAsia" w:cstheme="minorBidi"/>
              <w:noProof/>
              <w:color w:val="auto"/>
              <w:sz w:val="24"/>
              <w:szCs w:val="24"/>
            </w:rPr>
          </w:pPr>
          <w:hyperlink w:anchor="_Toc468993544" w:history="1">
            <w:r w:rsidR="005E67F7" w:rsidRPr="00B861E8">
              <w:rPr>
                <w:rStyle w:val="Hyperlink"/>
                <w:noProof/>
              </w:rPr>
              <w:t>Both Tests Active</w:t>
            </w:r>
            <w:r w:rsidR="005E67F7">
              <w:rPr>
                <w:noProof/>
                <w:webHidden/>
              </w:rPr>
              <w:tab/>
            </w:r>
            <w:r w:rsidR="005E67F7">
              <w:rPr>
                <w:noProof/>
                <w:webHidden/>
              </w:rPr>
              <w:fldChar w:fldCharType="begin"/>
            </w:r>
            <w:r w:rsidR="005E67F7">
              <w:rPr>
                <w:noProof/>
                <w:webHidden/>
              </w:rPr>
              <w:instrText xml:space="preserve"> PAGEREF _Toc468993544 \h </w:instrText>
            </w:r>
            <w:r w:rsidR="005E67F7">
              <w:rPr>
                <w:noProof/>
                <w:webHidden/>
              </w:rPr>
            </w:r>
            <w:r w:rsidR="005E67F7">
              <w:rPr>
                <w:noProof/>
                <w:webHidden/>
              </w:rPr>
              <w:fldChar w:fldCharType="separate"/>
            </w:r>
            <w:r w:rsidR="005E67F7">
              <w:rPr>
                <w:noProof/>
                <w:webHidden/>
              </w:rPr>
              <w:t>42</w:t>
            </w:r>
            <w:r w:rsidR="005E67F7">
              <w:rPr>
                <w:noProof/>
                <w:webHidden/>
              </w:rPr>
              <w:fldChar w:fldCharType="end"/>
            </w:r>
          </w:hyperlink>
        </w:p>
        <w:p w14:paraId="684522CD" w14:textId="77777777" w:rsidR="005E67F7" w:rsidRDefault="00D5133E">
          <w:pPr>
            <w:pStyle w:val="TOC3"/>
            <w:tabs>
              <w:tab w:val="right" w:leader="dot" w:pos="9350"/>
            </w:tabs>
            <w:rPr>
              <w:rFonts w:eastAsiaTheme="minorEastAsia" w:cstheme="minorBidi"/>
              <w:noProof/>
              <w:color w:val="auto"/>
              <w:sz w:val="24"/>
              <w:szCs w:val="24"/>
            </w:rPr>
          </w:pPr>
          <w:hyperlink w:anchor="_Toc468993545" w:history="1">
            <w:r w:rsidR="005E67F7" w:rsidRPr="00B861E8">
              <w:rPr>
                <w:rStyle w:val="Hyperlink"/>
                <w:noProof/>
              </w:rPr>
              <w:t>Blood Test Only</w:t>
            </w:r>
            <w:r w:rsidR="005E67F7">
              <w:rPr>
                <w:noProof/>
                <w:webHidden/>
              </w:rPr>
              <w:tab/>
            </w:r>
            <w:r w:rsidR="005E67F7">
              <w:rPr>
                <w:noProof/>
                <w:webHidden/>
              </w:rPr>
              <w:fldChar w:fldCharType="begin"/>
            </w:r>
            <w:r w:rsidR="005E67F7">
              <w:rPr>
                <w:noProof/>
                <w:webHidden/>
              </w:rPr>
              <w:instrText xml:space="preserve"> PAGEREF _Toc468993545 \h </w:instrText>
            </w:r>
            <w:r w:rsidR="005E67F7">
              <w:rPr>
                <w:noProof/>
                <w:webHidden/>
              </w:rPr>
            </w:r>
            <w:r w:rsidR="005E67F7">
              <w:rPr>
                <w:noProof/>
                <w:webHidden/>
              </w:rPr>
              <w:fldChar w:fldCharType="separate"/>
            </w:r>
            <w:r w:rsidR="005E67F7">
              <w:rPr>
                <w:noProof/>
                <w:webHidden/>
              </w:rPr>
              <w:t>42</w:t>
            </w:r>
            <w:r w:rsidR="005E67F7">
              <w:rPr>
                <w:noProof/>
                <w:webHidden/>
              </w:rPr>
              <w:fldChar w:fldCharType="end"/>
            </w:r>
          </w:hyperlink>
        </w:p>
        <w:p w14:paraId="3F550A35" w14:textId="77777777" w:rsidR="005E67F7" w:rsidRDefault="00D5133E">
          <w:pPr>
            <w:pStyle w:val="TOC3"/>
            <w:tabs>
              <w:tab w:val="right" w:leader="dot" w:pos="9350"/>
            </w:tabs>
            <w:rPr>
              <w:rFonts w:eastAsiaTheme="minorEastAsia" w:cstheme="minorBidi"/>
              <w:noProof/>
              <w:color w:val="auto"/>
              <w:sz w:val="24"/>
              <w:szCs w:val="24"/>
            </w:rPr>
          </w:pPr>
          <w:hyperlink w:anchor="_Toc468993546" w:history="1">
            <w:r w:rsidR="005E67F7" w:rsidRPr="00B861E8">
              <w:rPr>
                <w:rStyle w:val="Hyperlink"/>
                <w:noProof/>
              </w:rPr>
              <w:t>Fecal Test Only</w:t>
            </w:r>
            <w:r w:rsidR="005E67F7">
              <w:rPr>
                <w:noProof/>
                <w:webHidden/>
              </w:rPr>
              <w:tab/>
            </w:r>
            <w:r w:rsidR="005E67F7">
              <w:rPr>
                <w:noProof/>
                <w:webHidden/>
              </w:rPr>
              <w:fldChar w:fldCharType="begin"/>
            </w:r>
            <w:r w:rsidR="005E67F7">
              <w:rPr>
                <w:noProof/>
                <w:webHidden/>
              </w:rPr>
              <w:instrText xml:space="preserve"> PAGEREF _Toc468993546 \h </w:instrText>
            </w:r>
            <w:r w:rsidR="005E67F7">
              <w:rPr>
                <w:noProof/>
                <w:webHidden/>
              </w:rPr>
            </w:r>
            <w:r w:rsidR="005E67F7">
              <w:rPr>
                <w:noProof/>
                <w:webHidden/>
              </w:rPr>
              <w:fldChar w:fldCharType="separate"/>
            </w:r>
            <w:r w:rsidR="005E67F7">
              <w:rPr>
                <w:noProof/>
                <w:webHidden/>
              </w:rPr>
              <w:t>43</w:t>
            </w:r>
            <w:r w:rsidR="005E67F7">
              <w:rPr>
                <w:noProof/>
                <w:webHidden/>
              </w:rPr>
              <w:fldChar w:fldCharType="end"/>
            </w:r>
          </w:hyperlink>
        </w:p>
        <w:p w14:paraId="3C757722"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47" w:history="1">
            <w:r w:rsidR="005E67F7" w:rsidRPr="00B861E8">
              <w:rPr>
                <w:rStyle w:val="Hyperlink"/>
                <w:noProof/>
              </w:rPr>
              <w:t>Slow Removal After Testing</w:t>
            </w:r>
            <w:r w:rsidR="005E67F7">
              <w:rPr>
                <w:noProof/>
                <w:webHidden/>
              </w:rPr>
              <w:tab/>
            </w:r>
            <w:r w:rsidR="005E67F7">
              <w:rPr>
                <w:noProof/>
                <w:webHidden/>
              </w:rPr>
              <w:fldChar w:fldCharType="begin"/>
            </w:r>
            <w:r w:rsidR="005E67F7">
              <w:rPr>
                <w:noProof/>
                <w:webHidden/>
              </w:rPr>
              <w:instrText xml:space="preserve"> PAGEREF _Toc468993547 \h </w:instrText>
            </w:r>
            <w:r w:rsidR="005E67F7">
              <w:rPr>
                <w:noProof/>
                <w:webHidden/>
              </w:rPr>
            </w:r>
            <w:r w:rsidR="005E67F7">
              <w:rPr>
                <w:noProof/>
                <w:webHidden/>
              </w:rPr>
              <w:fldChar w:fldCharType="separate"/>
            </w:r>
            <w:r w:rsidR="005E67F7">
              <w:rPr>
                <w:noProof/>
                <w:webHidden/>
              </w:rPr>
              <w:t>44</w:t>
            </w:r>
            <w:r w:rsidR="005E67F7">
              <w:rPr>
                <w:noProof/>
                <w:webHidden/>
              </w:rPr>
              <w:fldChar w:fldCharType="end"/>
            </w:r>
          </w:hyperlink>
        </w:p>
        <w:p w14:paraId="01683211"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48" w:history="1">
            <w:r w:rsidR="005E67F7" w:rsidRPr="00B861E8">
              <w:rPr>
                <w:rStyle w:val="Hyperlink"/>
                <w:noProof/>
              </w:rPr>
              <w:t>Fast Removal After Testing</w:t>
            </w:r>
            <w:r w:rsidR="005E67F7">
              <w:rPr>
                <w:noProof/>
                <w:webHidden/>
              </w:rPr>
              <w:tab/>
            </w:r>
            <w:r w:rsidR="005E67F7">
              <w:rPr>
                <w:noProof/>
                <w:webHidden/>
              </w:rPr>
              <w:fldChar w:fldCharType="begin"/>
            </w:r>
            <w:r w:rsidR="005E67F7">
              <w:rPr>
                <w:noProof/>
                <w:webHidden/>
              </w:rPr>
              <w:instrText xml:space="preserve"> PAGEREF _Toc468993548 \h </w:instrText>
            </w:r>
            <w:r w:rsidR="005E67F7">
              <w:rPr>
                <w:noProof/>
                <w:webHidden/>
              </w:rPr>
            </w:r>
            <w:r w:rsidR="005E67F7">
              <w:rPr>
                <w:noProof/>
                <w:webHidden/>
              </w:rPr>
              <w:fldChar w:fldCharType="separate"/>
            </w:r>
            <w:r w:rsidR="005E67F7">
              <w:rPr>
                <w:noProof/>
                <w:webHidden/>
              </w:rPr>
              <w:t>46</w:t>
            </w:r>
            <w:r w:rsidR="005E67F7">
              <w:rPr>
                <w:noProof/>
                <w:webHidden/>
              </w:rPr>
              <w:fldChar w:fldCharType="end"/>
            </w:r>
          </w:hyperlink>
        </w:p>
        <w:p w14:paraId="15555A12"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49" w:history="1">
            <w:r w:rsidR="005E67F7" w:rsidRPr="00B861E8">
              <w:rPr>
                <w:rStyle w:val="Hyperlink"/>
                <w:noProof/>
              </w:rPr>
              <w:t>Future Scenario Ideas</w:t>
            </w:r>
            <w:r w:rsidR="005E67F7">
              <w:rPr>
                <w:noProof/>
                <w:webHidden/>
              </w:rPr>
              <w:tab/>
            </w:r>
            <w:r w:rsidR="005E67F7">
              <w:rPr>
                <w:noProof/>
                <w:webHidden/>
              </w:rPr>
              <w:fldChar w:fldCharType="begin"/>
            </w:r>
            <w:r w:rsidR="005E67F7">
              <w:rPr>
                <w:noProof/>
                <w:webHidden/>
              </w:rPr>
              <w:instrText xml:space="preserve"> PAGEREF _Toc468993549 \h </w:instrText>
            </w:r>
            <w:r w:rsidR="005E67F7">
              <w:rPr>
                <w:noProof/>
                <w:webHidden/>
              </w:rPr>
            </w:r>
            <w:r w:rsidR="005E67F7">
              <w:rPr>
                <w:noProof/>
                <w:webHidden/>
              </w:rPr>
              <w:fldChar w:fldCharType="separate"/>
            </w:r>
            <w:r w:rsidR="005E67F7">
              <w:rPr>
                <w:noProof/>
                <w:webHidden/>
              </w:rPr>
              <w:t>47</w:t>
            </w:r>
            <w:r w:rsidR="005E67F7">
              <w:rPr>
                <w:noProof/>
                <w:webHidden/>
              </w:rPr>
              <w:fldChar w:fldCharType="end"/>
            </w:r>
          </w:hyperlink>
        </w:p>
        <w:p w14:paraId="066D183F" w14:textId="77777777" w:rsidR="005E67F7" w:rsidRDefault="00D5133E">
          <w:pPr>
            <w:pStyle w:val="TOC1"/>
            <w:tabs>
              <w:tab w:val="right" w:leader="dot" w:pos="9350"/>
            </w:tabs>
            <w:rPr>
              <w:rFonts w:eastAsiaTheme="minorEastAsia" w:cstheme="minorBidi"/>
              <w:b w:val="0"/>
              <w:bCs w:val="0"/>
              <w:noProof/>
              <w:color w:val="auto"/>
            </w:rPr>
          </w:pPr>
          <w:hyperlink w:anchor="_Toc468993550" w:history="1">
            <w:r w:rsidR="005E67F7" w:rsidRPr="00B861E8">
              <w:rPr>
                <w:rStyle w:val="Hyperlink"/>
                <w:noProof/>
              </w:rPr>
              <w:t>Learning</w:t>
            </w:r>
            <w:r w:rsidR="005E67F7">
              <w:rPr>
                <w:noProof/>
                <w:webHidden/>
              </w:rPr>
              <w:tab/>
            </w:r>
            <w:r w:rsidR="005E67F7">
              <w:rPr>
                <w:noProof/>
                <w:webHidden/>
              </w:rPr>
              <w:fldChar w:fldCharType="begin"/>
            </w:r>
            <w:r w:rsidR="005E67F7">
              <w:rPr>
                <w:noProof/>
                <w:webHidden/>
              </w:rPr>
              <w:instrText xml:space="preserve"> PAGEREF _Toc468993550 \h </w:instrText>
            </w:r>
            <w:r w:rsidR="005E67F7">
              <w:rPr>
                <w:noProof/>
                <w:webHidden/>
              </w:rPr>
            </w:r>
            <w:r w:rsidR="005E67F7">
              <w:rPr>
                <w:noProof/>
                <w:webHidden/>
              </w:rPr>
              <w:fldChar w:fldCharType="separate"/>
            </w:r>
            <w:r w:rsidR="005E67F7">
              <w:rPr>
                <w:noProof/>
                <w:webHidden/>
              </w:rPr>
              <w:t>48</w:t>
            </w:r>
            <w:r w:rsidR="005E67F7">
              <w:rPr>
                <w:noProof/>
                <w:webHidden/>
              </w:rPr>
              <w:fldChar w:fldCharType="end"/>
            </w:r>
          </w:hyperlink>
        </w:p>
        <w:p w14:paraId="2247CE3E" w14:textId="77777777" w:rsidR="005E67F7" w:rsidRDefault="00D5133E">
          <w:pPr>
            <w:pStyle w:val="TOC2"/>
            <w:tabs>
              <w:tab w:val="right" w:leader="dot" w:pos="9350"/>
            </w:tabs>
            <w:rPr>
              <w:rFonts w:eastAsiaTheme="minorEastAsia" w:cstheme="minorBidi"/>
              <w:b w:val="0"/>
              <w:bCs w:val="0"/>
              <w:noProof/>
              <w:color w:val="auto"/>
              <w:sz w:val="24"/>
              <w:szCs w:val="24"/>
            </w:rPr>
          </w:pPr>
          <w:hyperlink w:anchor="_Toc468993551" w:history="1">
            <w:r w:rsidR="005E67F7" w:rsidRPr="00B861E8">
              <w:rPr>
                <w:rStyle w:val="Hyperlink"/>
                <w:noProof/>
              </w:rPr>
              <w:t>Challenges</w:t>
            </w:r>
            <w:r w:rsidR="005E67F7">
              <w:rPr>
                <w:noProof/>
                <w:webHidden/>
              </w:rPr>
              <w:tab/>
            </w:r>
            <w:r w:rsidR="005E67F7">
              <w:rPr>
                <w:noProof/>
                <w:webHidden/>
              </w:rPr>
              <w:fldChar w:fldCharType="begin"/>
            </w:r>
            <w:r w:rsidR="005E67F7">
              <w:rPr>
                <w:noProof/>
                <w:webHidden/>
              </w:rPr>
              <w:instrText xml:space="preserve"> PAGEREF _Toc468993551 \h </w:instrText>
            </w:r>
            <w:r w:rsidR="005E67F7">
              <w:rPr>
                <w:noProof/>
                <w:webHidden/>
              </w:rPr>
            </w:r>
            <w:r w:rsidR="005E67F7">
              <w:rPr>
                <w:noProof/>
                <w:webHidden/>
              </w:rPr>
              <w:fldChar w:fldCharType="separate"/>
            </w:r>
            <w:r w:rsidR="005E67F7">
              <w:rPr>
                <w:noProof/>
                <w:webHidden/>
              </w:rPr>
              <w:t>49</w:t>
            </w:r>
            <w:r w:rsidR="005E67F7">
              <w:rPr>
                <w:noProof/>
                <w:webHidden/>
              </w:rPr>
              <w:fldChar w:fldCharType="end"/>
            </w:r>
          </w:hyperlink>
        </w:p>
        <w:p w14:paraId="37BFD5D6" w14:textId="77777777" w:rsidR="005E67F7" w:rsidRDefault="00D5133E">
          <w:pPr>
            <w:pStyle w:val="TOC1"/>
            <w:tabs>
              <w:tab w:val="right" w:leader="dot" w:pos="9350"/>
            </w:tabs>
            <w:rPr>
              <w:rFonts w:eastAsiaTheme="minorEastAsia" w:cstheme="minorBidi"/>
              <w:b w:val="0"/>
              <w:bCs w:val="0"/>
              <w:noProof/>
              <w:color w:val="auto"/>
            </w:rPr>
          </w:pPr>
          <w:hyperlink w:anchor="_Toc468993552" w:history="1">
            <w:r w:rsidR="005E67F7" w:rsidRPr="00B861E8">
              <w:rPr>
                <w:rStyle w:val="Hyperlink"/>
                <w:noProof/>
              </w:rPr>
              <w:t>Future Considerations</w:t>
            </w:r>
            <w:r w:rsidR="005E67F7">
              <w:rPr>
                <w:noProof/>
                <w:webHidden/>
              </w:rPr>
              <w:tab/>
            </w:r>
            <w:r w:rsidR="005E67F7">
              <w:rPr>
                <w:noProof/>
                <w:webHidden/>
              </w:rPr>
              <w:fldChar w:fldCharType="begin"/>
            </w:r>
            <w:r w:rsidR="005E67F7">
              <w:rPr>
                <w:noProof/>
                <w:webHidden/>
              </w:rPr>
              <w:instrText xml:space="preserve"> PAGEREF _Toc468993552 \h </w:instrText>
            </w:r>
            <w:r w:rsidR="005E67F7">
              <w:rPr>
                <w:noProof/>
                <w:webHidden/>
              </w:rPr>
            </w:r>
            <w:r w:rsidR="005E67F7">
              <w:rPr>
                <w:noProof/>
                <w:webHidden/>
              </w:rPr>
              <w:fldChar w:fldCharType="separate"/>
            </w:r>
            <w:r w:rsidR="005E67F7">
              <w:rPr>
                <w:noProof/>
                <w:webHidden/>
              </w:rPr>
              <w:t>50</w:t>
            </w:r>
            <w:r w:rsidR="005E67F7">
              <w:rPr>
                <w:noProof/>
                <w:webHidden/>
              </w:rPr>
              <w:fldChar w:fldCharType="end"/>
            </w:r>
          </w:hyperlink>
        </w:p>
        <w:p w14:paraId="557B4281" w14:textId="77777777" w:rsidR="005E67F7" w:rsidRDefault="00D5133E">
          <w:pPr>
            <w:pStyle w:val="TOC1"/>
            <w:tabs>
              <w:tab w:val="right" w:leader="dot" w:pos="9350"/>
            </w:tabs>
            <w:rPr>
              <w:rFonts w:eastAsiaTheme="minorEastAsia" w:cstheme="minorBidi"/>
              <w:b w:val="0"/>
              <w:bCs w:val="0"/>
              <w:noProof/>
              <w:color w:val="auto"/>
            </w:rPr>
          </w:pPr>
          <w:hyperlink w:anchor="_Toc468993553" w:history="1">
            <w:r w:rsidR="005E67F7" w:rsidRPr="00B861E8">
              <w:rPr>
                <w:rStyle w:val="Hyperlink"/>
                <w:noProof/>
              </w:rPr>
              <w:t>Conclusion</w:t>
            </w:r>
            <w:r w:rsidR="005E67F7">
              <w:rPr>
                <w:noProof/>
                <w:webHidden/>
              </w:rPr>
              <w:tab/>
            </w:r>
            <w:r w:rsidR="005E67F7">
              <w:rPr>
                <w:noProof/>
                <w:webHidden/>
              </w:rPr>
              <w:fldChar w:fldCharType="begin"/>
            </w:r>
            <w:r w:rsidR="005E67F7">
              <w:rPr>
                <w:noProof/>
                <w:webHidden/>
              </w:rPr>
              <w:instrText xml:space="preserve"> PAGEREF _Toc468993553 \h </w:instrText>
            </w:r>
            <w:r w:rsidR="005E67F7">
              <w:rPr>
                <w:noProof/>
                <w:webHidden/>
              </w:rPr>
            </w:r>
            <w:r w:rsidR="005E67F7">
              <w:rPr>
                <w:noProof/>
                <w:webHidden/>
              </w:rPr>
              <w:fldChar w:fldCharType="separate"/>
            </w:r>
            <w:r w:rsidR="005E67F7">
              <w:rPr>
                <w:noProof/>
                <w:webHidden/>
              </w:rPr>
              <w:t>51</w:t>
            </w:r>
            <w:r w:rsidR="005E67F7">
              <w:rPr>
                <w:noProof/>
                <w:webHidden/>
              </w:rPr>
              <w:fldChar w:fldCharType="end"/>
            </w:r>
          </w:hyperlink>
        </w:p>
        <w:p w14:paraId="74B3233B" w14:textId="77777777" w:rsidR="005E67F7" w:rsidRDefault="00D5133E">
          <w:pPr>
            <w:pStyle w:val="TOC1"/>
            <w:tabs>
              <w:tab w:val="right" w:leader="dot" w:pos="9350"/>
            </w:tabs>
            <w:rPr>
              <w:rFonts w:eastAsiaTheme="minorEastAsia" w:cstheme="minorBidi"/>
              <w:b w:val="0"/>
              <w:bCs w:val="0"/>
              <w:noProof/>
              <w:color w:val="auto"/>
            </w:rPr>
          </w:pPr>
          <w:hyperlink w:anchor="_Toc468993554" w:history="1">
            <w:r w:rsidR="005E67F7" w:rsidRPr="00B861E8">
              <w:rPr>
                <w:rStyle w:val="Hyperlink"/>
                <w:noProof/>
              </w:rPr>
              <w:t>References</w:t>
            </w:r>
            <w:r w:rsidR="005E67F7">
              <w:rPr>
                <w:noProof/>
                <w:webHidden/>
              </w:rPr>
              <w:tab/>
            </w:r>
            <w:r w:rsidR="005E67F7">
              <w:rPr>
                <w:noProof/>
                <w:webHidden/>
              </w:rPr>
              <w:fldChar w:fldCharType="begin"/>
            </w:r>
            <w:r w:rsidR="005E67F7">
              <w:rPr>
                <w:noProof/>
                <w:webHidden/>
              </w:rPr>
              <w:instrText xml:space="preserve"> PAGEREF _Toc468993554 \h </w:instrText>
            </w:r>
            <w:r w:rsidR="005E67F7">
              <w:rPr>
                <w:noProof/>
                <w:webHidden/>
              </w:rPr>
            </w:r>
            <w:r w:rsidR="005E67F7">
              <w:rPr>
                <w:noProof/>
                <w:webHidden/>
              </w:rPr>
              <w:fldChar w:fldCharType="separate"/>
            </w:r>
            <w:r w:rsidR="005E67F7">
              <w:rPr>
                <w:noProof/>
                <w:webHidden/>
              </w:rPr>
              <w:t>52</w:t>
            </w:r>
            <w:r w:rsidR="005E67F7">
              <w:rPr>
                <w:noProof/>
                <w:webHidden/>
              </w:rPr>
              <w:fldChar w:fldCharType="end"/>
            </w:r>
          </w:hyperlink>
        </w:p>
        <w:p w14:paraId="175B7C82" w14:textId="77777777" w:rsidR="005E67F7" w:rsidRDefault="005E67F7" w:rsidP="005E67F7">
          <w:r>
            <w:rPr>
              <w:b/>
              <w:bCs/>
              <w:noProof/>
            </w:rPr>
            <w:fldChar w:fldCharType="end"/>
          </w:r>
        </w:p>
      </w:sdtContent>
    </w:sdt>
    <w:p w14:paraId="2BC43443" w14:textId="77777777" w:rsidR="005E67F7" w:rsidRDefault="005E67F7" w:rsidP="005E67F7">
      <w:pPr>
        <w:pStyle w:val="Heading1"/>
        <w:spacing w:line="480" w:lineRule="auto"/>
        <w:rPr>
          <w:rFonts w:eastAsia="Arial"/>
        </w:rPr>
      </w:pPr>
    </w:p>
    <w:p w14:paraId="2115A830" w14:textId="77777777" w:rsidR="005E67F7" w:rsidRDefault="005E67F7" w:rsidP="005E67F7">
      <w:pPr>
        <w:pStyle w:val="Heading1"/>
        <w:spacing w:line="480" w:lineRule="auto"/>
        <w:rPr>
          <w:rFonts w:eastAsia="Arial"/>
        </w:rPr>
      </w:pPr>
    </w:p>
    <w:p w14:paraId="56E1F59B" w14:textId="77777777" w:rsidR="005E67F7" w:rsidRDefault="005E67F7" w:rsidP="005E67F7"/>
    <w:p w14:paraId="35980FAE" w14:textId="77777777" w:rsidR="005E67F7" w:rsidRDefault="005E67F7" w:rsidP="005E67F7"/>
    <w:p w14:paraId="259E4DEB" w14:textId="77777777" w:rsidR="005E67F7" w:rsidRDefault="005E67F7" w:rsidP="005E67F7"/>
    <w:p w14:paraId="452003B1" w14:textId="77777777" w:rsidR="005E67F7" w:rsidRDefault="005E67F7" w:rsidP="005E67F7"/>
    <w:p w14:paraId="783A768A" w14:textId="77777777" w:rsidR="005E67F7" w:rsidRDefault="005E67F7" w:rsidP="005E67F7"/>
    <w:p w14:paraId="1B3D4598" w14:textId="77777777" w:rsidR="004426AB" w:rsidRDefault="004426AB">
      <w:pPr>
        <w:spacing w:line="240" w:lineRule="auto"/>
        <w:rPr>
          <w:sz w:val="40"/>
          <w:szCs w:val="40"/>
        </w:rPr>
      </w:pPr>
      <w:bookmarkStart w:id="3" w:name="_Toc468993500"/>
      <w:r>
        <w:br w:type="page"/>
      </w:r>
    </w:p>
    <w:p w14:paraId="75E272C8" w14:textId="75CB81BE" w:rsidR="005E67F7" w:rsidRDefault="005E67F7" w:rsidP="005E67F7">
      <w:pPr>
        <w:pStyle w:val="Heading1"/>
        <w:spacing w:line="480" w:lineRule="auto"/>
        <w:rPr>
          <w:rFonts w:eastAsia="Arial"/>
        </w:rPr>
      </w:pPr>
      <w:r>
        <w:rPr>
          <w:rFonts w:eastAsia="Arial"/>
        </w:rPr>
        <w:lastRenderedPageBreak/>
        <w:t>Abstract</w:t>
      </w:r>
      <w:bookmarkEnd w:id="3"/>
    </w:p>
    <w:p w14:paraId="0B5A5D2B" w14:textId="77777777" w:rsidR="005E67F7" w:rsidRDefault="005E67F7" w:rsidP="005E67F7">
      <w:pPr>
        <w:spacing w:line="480" w:lineRule="auto"/>
        <w:ind w:firstLine="720"/>
      </w:pPr>
      <w:r>
        <w:t xml:space="preserve">Johne's disease affects herds of beef cattle across Canada. With no cure, management of the disease from spreading throughout a herd is critical to herd health and profitability. This project creates an accurate model of disease transmission within a herd and overlays said model with a flexible model of diagnostic treatments to gain insights into how to better treat and manage and infected herd. Using the powerful Anylogic modeling software, spread of the disease from mother to calf and via environmental factors is explored. An SEIR model of infection transmission is used to accurately represent Johne’s based on what data is available on the lifecycle and spread of the disease. In the end, a flexible, adaptable model of diagnosing Johne's disease within a herd has been developed that shows promising results for possible treatment strategies for managing the disease within a herd. </w:t>
      </w:r>
    </w:p>
    <w:p w14:paraId="24B4ED80" w14:textId="77777777" w:rsidR="005E67F7" w:rsidRDefault="005E67F7" w:rsidP="005E67F7">
      <w:pPr>
        <w:pStyle w:val="Heading1"/>
        <w:spacing w:line="480" w:lineRule="auto"/>
        <w:rPr>
          <w:rFonts w:eastAsia="Arial"/>
        </w:rPr>
      </w:pPr>
      <w:bookmarkStart w:id="4" w:name="_mxnquory9vpb"/>
      <w:bookmarkStart w:id="5" w:name="_Toc468993501"/>
      <w:bookmarkEnd w:id="4"/>
      <w:r>
        <w:rPr>
          <w:rFonts w:eastAsia="Arial"/>
          <w:u w:val="single"/>
        </w:rPr>
        <w:t>Background</w:t>
      </w:r>
      <w:bookmarkEnd w:id="5"/>
    </w:p>
    <w:p w14:paraId="4C0807CA" w14:textId="77777777" w:rsidR="005E67F7" w:rsidRDefault="005E67F7" w:rsidP="005E67F7">
      <w:pPr>
        <w:pStyle w:val="Heading2"/>
        <w:spacing w:line="480" w:lineRule="auto"/>
        <w:rPr>
          <w:rFonts w:eastAsia="Arial"/>
        </w:rPr>
      </w:pPr>
      <w:bookmarkStart w:id="6" w:name="_bukfuau9smlf"/>
      <w:bookmarkStart w:id="7" w:name="_Toc468993502"/>
      <w:bookmarkEnd w:id="6"/>
      <w:r>
        <w:rPr>
          <w:rFonts w:eastAsia="Arial"/>
        </w:rPr>
        <w:t>Motivation</w:t>
      </w:r>
      <w:bookmarkEnd w:id="7"/>
    </w:p>
    <w:p w14:paraId="6B1FA460" w14:textId="77777777" w:rsidR="005E67F7" w:rsidRDefault="005E67F7" w:rsidP="005E67F7">
      <w:pPr>
        <w:spacing w:line="480" w:lineRule="auto"/>
      </w:pPr>
      <w:r>
        <w:tab/>
        <w:t xml:space="preserve">The motivations of this modeling project are threefold: the first motivation is one of animal health and quality, better understanding the spread and treatment of Johne's disease has potential to benefit herds of cattle all over Canada. Closely related to that motivation is the business motivation. Unhealthy, sickly cattle are not good for farmers, they are not good for consumers, they are not good for anyone. Motivation is thus also found on the bottom line, keeping animals healthy is critical for the success for </w:t>
      </w:r>
      <w:r>
        <w:lastRenderedPageBreak/>
        <w:t xml:space="preserve">Canadian beef farmers and industry competitiveness. Finally, the third motivation is to open new avenues of investigation and study, the intention of this model is for it to be used far beyond the scope this project. This model can serve as a baseline or starting point for continued research into Johne's disease using agent based methods or perhaps a starting point for study in other areas related to cattle herds.  </w:t>
      </w:r>
    </w:p>
    <w:p w14:paraId="37F1E878" w14:textId="77777777" w:rsidR="005E67F7" w:rsidRDefault="005E67F7" w:rsidP="005E67F7">
      <w:pPr>
        <w:pStyle w:val="Heading2"/>
        <w:spacing w:line="480" w:lineRule="auto"/>
        <w:rPr>
          <w:rFonts w:eastAsia="Arial"/>
        </w:rPr>
      </w:pPr>
      <w:bookmarkStart w:id="8" w:name="_xthb0evfirqb"/>
      <w:bookmarkStart w:id="9" w:name="_Toc468993503"/>
      <w:bookmarkEnd w:id="8"/>
      <w:r>
        <w:rPr>
          <w:rFonts w:eastAsia="Arial"/>
        </w:rPr>
        <w:t>Context</w:t>
      </w:r>
      <w:bookmarkEnd w:id="9"/>
    </w:p>
    <w:p w14:paraId="56700528" w14:textId="77777777" w:rsidR="005E67F7" w:rsidRDefault="005E67F7" w:rsidP="005E67F7">
      <w:pPr>
        <w:spacing w:line="480" w:lineRule="auto"/>
        <w:ind w:firstLine="720"/>
      </w:pPr>
      <w:r>
        <w:t xml:space="preserve">Johne's Disease is caused a bacterium called </w:t>
      </w:r>
      <w:r>
        <w:rPr>
          <w:i/>
          <w:highlight w:val="white"/>
        </w:rPr>
        <w:t xml:space="preserve">Mycobacterium </w:t>
      </w:r>
      <w:proofErr w:type="spellStart"/>
      <w:r>
        <w:rPr>
          <w:i/>
          <w:highlight w:val="white"/>
        </w:rPr>
        <w:t>avium</w:t>
      </w:r>
      <w:proofErr w:type="spellEnd"/>
      <w:r>
        <w:rPr>
          <w:highlight w:val="white"/>
        </w:rPr>
        <w:t xml:space="preserve"> subspecies </w:t>
      </w:r>
      <w:proofErr w:type="spellStart"/>
      <w:r>
        <w:rPr>
          <w:i/>
          <w:highlight w:val="white"/>
        </w:rPr>
        <w:t>paratuberculosis</w:t>
      </w:r>
      <w:proofErr w:type="spellEnd"/>
      <w:r>
        <w:rPr>
          <w:highlight w:val="white"/>
        </w:rPr>
        <w:t xml:space="preserve"> (MAP). It causes gradual thickening of intestines, reducing nutrient absorption and the cow's ability to process food, leading to weight loss, diarrhea and eventually death. The disease primarily affects cattle. This study and model focus specifically on beef cows.</w:t>
      </w:r>
    </w:p>
    <w:p w14:paraId="2282A6E6" w14:textId="77777777" w:rsidR="005E67F7" w:rsidRDefault="005E67F7" w:rsidP="005E67F7">
      <w:pPr>
        <w:spacing w:line="480" w:lineRule="auto"/>
        <w:ind w:firstLine="720"/>
      </w:pPr>
      <w:r>
        <w:rPr>
          <w:highlight w:val="white"/>
        </w:rPr>
        <w:t>MAP is passed between cows in two general ways; one is through mother-to-calf transmission and the other is a more general environment to cow transmission. As MAP develops within a cow it can be spread through bodily fluids such as milk, this is the primary method of transmission between mothers and calves. Environmental transmission is more general, because MAP resides primarily in the intestines, the bacteria is often shed through fecal matter. As MAP has a long lifespan and hardy nature it can survive outside the body, cows can thus meet fecal matter in their environment and have a chance to pick up the disease indirectly. As the prevalence of MAP in a population increases this environmental contact with the disease necessarily increases.</w:t>
      </w:r>
    </w:p>
    <w:p w14:paraId="09499774" w14:textId="77777777" w:rsidR="005E67F7" w:rsidRDefault="005E67F7" w:rsidP="005E67F7">
      <w:pPr>
        <w:spacing w:line="480" w:lineRule="auto"/>
      </w:pPr>
      <w:r>
        <w:rPr>
          <w:highlight w:val="white"/>
        </w:rPr>
        <w:lastRenderedPageBreak/>
        <w:tab/>
        <w:t>As cows get older, their possibility of infection lowers dramatically. Primary infection occurs in the first 6-12 months of life, with mother to calf transmission happening within the first 6 months during weaning. One of the problems with MAP is that because it has a long gestation period, cows can be infected for years without showing any symptoms, and be shedding/spreading the disease for much of that time. Cows with the disease grow up to be smaller, die younger and often spread the disease for a long time before being clinically assessed.</w:t>
      </w:r>
    </w:p>
    <w:p w14:paraId="67440512" w14:textId="77777777" w:rsidR="005E67F7" w:rsidRDefault="005E67F7" w:rsidP="005E67F7">
      <w:pPr>
        <w:spacing w:line="480" w:lineRule="auto"/>
      </w:pPr>
      <w:r>
        <w:rPr>
          <w:highlight w:val="white"/>
        </w:rPr>
        <w:tab/>
        <w:t>Currently, there is no vaccine or effective drugs for Johne’s Disease in Canada, current diagnostic tests are unreliable, and often do not accurately find infected cows until the later stages of the disease, after they have had significant time to spread. With inaccurate tests coupled with the long gestation and spreading period and lack of a cure are a cause for mounting concern. A testing regimen needs to be applied to remove cows in earlier stages of the disease, to reduce overall prevalence.</w:t>
      </w:r>
      <w:r>
        <w:rPr>
          <w:highlight w:val="white"/>
        </w:rPr>
        <w:tab/>
      </w:r>
    </w:p>
    <w:p w14:paraId="37836BC4" w14:textId="77777777" w:rsidR="005E67F7" w:rsidRDefault="005E67F7" w:rsidP="005E67F7">
      <w:pPr>
        <w:pStyle w:val="Heading2"/>
        <w:spacing w:line="480" w:lineRule="auto"/>
        <w:rPr>
          <w:rFonts w:eastAsia="Arial"/>
        </w:rPr>
      </w:pPr>
      <w:bookmarkStart w:id="10" w:name="_ikvww7ch9kc"/>
      <w:bookmarkStart w:id="11" w:name="_Toc468993504"/>
      <w:bookmarkEnd w:id="10"/>
      <w:r>
        <w:rPr>
          <w:rFonts w:eastAsia="Arial"/>
        </w:rPr>
        <w:t>Goals</w:t>
      </w:r>
      <w:bookmarkEnd w:id="11"/>
    </w:p>
    <w:p w14:paraId="47CA0B14" w14:textId="77777777" w:rsidR="005E67F7" w:rsidRDefault="005E67F7" w:rsidP="005E67F7">
      <w:pPr>
        <w:spacing w:line="480" w:lineRule="auto"/>
      </w:pPr>
      <w:r>
        <w:tab/>
        <w:t xml:space="preserve">There are several goals of this modeling project. The first is to create a model that can accurately model the spread of Johne's disease. The second is closely related to the first, once we have an accurate working model of the disease we want to overlay the infection model with a process in which diagnostic tests can be imposed on the population, attempting to detect the disease and removing animals that are ill. These models or pieces are to be built in such a way as to be easily reusable for further study or alternative study in related fields. Lastly, modeling helps us gain greater understanding of the spread of Johne’s Disease. Out of these goals we want to be able </w:t>
      </w:r>
      <w:r>
        <w:lastRenderedPageBreak/>
        <w:t xml:space="preserve">to draw conclusions about possible testing regimes, finding one that is best able to manage the disease within the herd. Because the disease cannot be cured, effective management of the disease is of utmost importance to cattle, farmers, and the beef industry. </w:t>
      </w:r>
    </w:p>
    <w:p w14:paraId="2D17E60B" w14:textId="77777777" w:rsidR="005E67F7" w:rsidRDefault="005E67F7" w:rsidP="005E67F7">
      <w:pPr>
        <w:pStyle w:val="Heading1"/>
        <w:spacing w:line="480" w:lineRule="auto"/>
        <w:rPr>
          <w:rFonts w:eastAsia="Arial"/>
        </w:rPr>
      </w:pPr>
      <w:bookmarkStart w:id="12" w:name="_oehgdr98iafa"/>
      <w:bookmarkStart w:id="13" w:name="_Toc468993505"/>
      <w:bookmarkEnd w:id="12"/>
      <w:r>
        <w:rPr>
          <w:rFonts w:eastAsia="Arial"/>
          <w:u w:val="single"/>
        </w:rPr>
        <w:t>Model</w:t>
      </w:r>
      <w:bookmarkEnd w:id="13"/>
    </w:p>
    <w:p w14:paraId="08E0FD6E" w14:textId="77777777" w:rsidR="005E67F7" w:rsidRDefault="005E67F7" w:rsidP="005E67F7">
      <w:pPr>
        <w:ind w:firstLine="720"/>
      </w:pPr>
      <w:r>
        <w:t xml:space="preserve">Link to the latest Anylogic model can be found on GitHub </w:t>
      </w:r>
      <w:hyperlink r:id="rId5" w:history="1">
        <w:r>
          <w:rPr>
            <w:rStyle w:val="Hyperlink"/>
            <w:color w:val="1155CC"/>
          </w:rPr>
          <w:t>here</w:t>
        </w:r>
      </w:hyperlink>
      <w:r>
        <w:t>.</w:t>
      </w:r>
      <w:r>
        <w:rPr>
          <w:vertAlign w:val="superscript"/>
        </w:rPr>
        <w:t>4</w:t>
      </w:r>
    </w:p>
    <w:p w14:paraId="3A6718BD" w14:textId="77777777" w:rsidR="005E67F7" w:rsidRDefault="005E67F7" w:rsidP="005E67F7">
      <w:pPr>
        <w:pStyle w:val="Heading2"/>
        <w:spacing w:line="480" w:lineRule="auto"/>
        <w:rPr>
          <w:rFonts w:eastAsia="Arial"/>
        </w:rPr>
      </w:pPr>
      <w:bookmarkStart w:id="14" w:name="_6updtvo7ii78"/>
      <w:bookmarkStart w:id="15" w:name="_Toc468993506"/>
      <w:bookmarkEnd w:id="14"/>
      <w:r>
        <w:rPr>
          <w:rFonts w:eastAsia="Arial"/>
        </w:rPr>
        <w:t>Model Scope</w:t>
      </w:r>
      <w:bookmarkEnd w:id="15"/>
    </w:p>
    <w:p w14:paraId="202CD1D8" w14:textId="77777777" w:rsidR="005E67F7" w:rsidRDefault="005E67F7" w:rsidP="005E67F7">
      <w:pPr>
        <w:spacing w:line="480" w:lineRule="auto"/>
      </w:pPr>
      <w:r>
        <w:tab/>
        <w:t xml:space="preserve">There are three basic components that work together to form our model: the birth/life cycle state chart, the SEIR infection model state chart and the diagnostic testing state charts and flows. For each component, there is various exogenous/endogenous/ignored factors that we have considered. In terms of structural considerations, there are a couple of concepts that we chose to ignore (see </w:t>
      </w:r>
      <w:hyperlink w:anchor="_uohnv7asibq3" w:history="1">
        <w:r>
          <w:rPr>
            <w:rStyle w:val="Hyperlink"/>
            <w:color w:val="1155CC"/>
          </w:rPr>
          <w:t>Model Architecture</w:t>
        </w:r>
      </w:hyperlink>
      <w:r>
        <w:t xml:space="preserve"> for more details). This model choses to ignore Spatial and location based interactions of cows, both in terms of disease spreading and for lifecycle.</w:t>
      </w:r>
    </w:p>
    <w:p w14:paraId="727B145F" w14:textId="77777777" w:rsidR="005E67F7" w:rsidRDefault="005E67F7" w:rsidP="005E67F7">
      <w:pPr>
        <w:pStyle w:val="Heading3"/>
        <w:spacing w:line="480" w:lineRule="auto"/>
        <w:rPr>
          <w:rFonts w:eastAsia="Arial"/>
        </w:rPr>
      </w:pPr>
      <w:bookmarkStart w:id="16" w:name="_v32qx2orsrvi"/>
      <w:bookmarkStart w:id="17" w:name="_Toc468993507"/>
      <w:bookmarkEnd w:id="16"/>
      <w:r>
        <w:rPr>
          <w:rFonts w:eastAsia="Arial"/>
        </w:rPr>
        <w:t>Birth, Pregnancy and Population Control Model</w:t>
      </w:r>
      <w:bookmarkEnd w:id="17"/>
    </w:p>
    <w:p w14:paraId="76C97698" w14:textId="77777777" w:rsidR="005E67F7" w:rsidRDefault="005E67F7" w:rsidP="005E67F7">
      <w:pPr>
        <w:spacing w:line="480" w:lineRule="auto"/>
      </w:pPr>
      <w:r>
        <w:tab/>
        <w:t>This part of the model follows a simple/straightforward approach, as this portion of the model is necessary but not critical to the goals of the model, that is infection spread and diagnosis. As such there are several things that have been ignored in favor of simplicity.</w:t>
      </w:r>
    </w:p>
    <w:p w14:paraId="29D7AF9D" w14:textId="77777777" w:rsidR="005E67F7" w:rsidRDefault="005E67F7" w:rsidP="005E67F7">
      <w:pPr>
        <w:pStyle w:val="Heading4"/>
        <w:spacing w:line="480" w:lineRule="auto"/>
        <w:rPr>
          <w:rFonts w:eastAsia="Arial"/>
        </w:rPr>
      </w:pPr>
      <w:bookmarkStart w:id="18" w:name="_fp3r65zc3o9n"/>
      <w:bookmarkEnd w:id="18"/>
      <w:r>
        <w:rPr>
          <w:rFonts w:eastAsia="Arial"/>
        </w:rPr>
        <w:lastRenderedPageBreak/>
        <w:t>Ignored Factors</w:t>
      </w:r>
    </w:p>
    <w:p w14:paraId="5278E064" w14:textId="77777777" w:rsidR="005E67F7" w:rsidRDefault="005E67F7" w:rsidP="005E67F7">
      <w:pPr>
        <w:numPr>
          <w:ilvl w:val="0"/>
          <w:numId w:val="2"/>
        </w:numPr>
        <w:spacing w:line="480" w:lineRule="auto"/>
        <w:ind w:hanging="360"/>
        <w:contextualSpacing/>
      </w:pPr>
      <w:r>
        <w:t>Male and Female Interactions</w:t>
      </w:r>
    </w:p>
    <w:p w14:paraId="02454BAD" w14:textId="77777777" w:rsidR="005E67F7" w:rsidRDefault="005E67F7" w:rsidP="005E67F7">
      <w:pPr>
        <w:numPr>
          <w:ilvl w:val="1"/>
          <w:numId w:val="2"/>
        </w:numPr>
        <w:spacing w:line="480" w:lineRule="auto"/>
        <w:ind w:hanging="360"/>
        <w:contextualSpacing/>
      </w:pPr>
      <w:r>
        <w:t>The model keeps track of males and females but does not simulate or consider contact between them as being necessary for breeding. It is sufficient that there are several males and several females in the population.</w:t>
      </w:r>
    </w:p>
    <w:p w14:paraId="3774DC2D" w14:textId="77777777" w:rsidR="005E67F7" w:rsidRDefault="005E67F7" w:rsidP="005E67F7">
      <w:pPr>
        <w:numPr>
          <w:ilvl w:val="0"/>
          <w:numId w:val="2"/>
        </w:numPr>
        <w:spacing w:line="480" w:lineRule="auto"/>
        <w:ind w:hanging="360"/>
        <w:contextualSpacing/>
      </w:pPr>
      <w:r>
        <w:t>Spatial Interactions between cows</w:t>
      </w:r>
    </w:p>
    <w:p w14:paraId="192F8A43" w14:textId="77777777" w:rsidR="005E67F7" w:rsidRDefault="005E67F7" w:rsidP="005E67F7">
      <w:pPr>
        <w:numPr>
          <w:ilvl w:val="1"/>
          <w:numId w:val="2"/>
        </w:numPr>
        <w:spacing w:line="480" w:lineRule="auto"/>
        <w:ind w:hanging="360"/>
        <w:contextualSpacing/>
      </w:pPr>
      <w:r>
        <w:t xml:space="preserve">Cows do not interact spatially or in fact in any way besides infection transmission between mother and calf. (see </w:t>
      </w:r>
      <w:hyperlink w:anchor="_4yu6awfy7vla" w:history="1">
        <w:r>
          <w:rPr>
            <w:rStyle w:val="Hyperlink"/>
            <w:color w:val="1155CC"/>
          </w:rPr>
          <w:t>Infection Model</w:t>
        </w:r>
      </w:hyperlink>
      <w:r>
        <w:t xml:space="preserve"> for more details)</w:t>
      </w:r>
    </w:p>
    <w:p w14:paraId="4FD7E3A3" w14:textId="77777777" w:rsidR="005E67F7" w:rsidRDefault="005E67F7" w:rsidP="005E67F7">
      <w:pPr>
        <w:numPr>
          <w:ilvl w:val="0"/>
          <w:numId w:val="2"/>
        </w:numPr>
        <w:spacing w:line="480" w:lineRule="auto"/>
        <w:ind w:hanging="360"/>
        <w:contextualSpacing/>
      </w:pPr>
      <w:r>
        <w:t xml:space="preserve">Birthing fluctuations such as twins </w:t>
      </w:r>
    </w:p>
    <w:p w14:paraId="2844C001" w14:textId="77777777" w:rsidR="005E67F7" w:rsidRDefault="005E67F7" w:rsidP="005E67F7">
      <w:pPr>
        <w:numPr>
          <w:ilvl w:val="1"/>
          <w:numId w:val="2"/>
        </w:numPr>
        <w:spacing w:line="480" w:lineRule="auto"/>
        <w:ind w:hanging="360"/>
        <w:contextualSpacing/>
      </w:pPr>
      <w:r>
        <w:t>Female cows simply have one child each year (90% of the time). There are no dynamics associated with births.</w:t>
      </w:r>
    </w:p>
    <w:p w14:paraId="7086AD65" w14:textId="77777777" w:rsidR="005E67F7" w:rsidRDefault="005E67F7" w:rsidP="005E67F7">
      <w:pPr>
        <w:numPr>
          <w:ilvl w:val="0"/>
          <w:numId w:val="4"/>
        </w:numPr>
        <w:spacing w:line="480" w:lineRule="auto"/>
        <w:ind w:hanging="360"/>
        <w:contextualSpacing/>
      </w:pPr>
      <w:r>
        <w:t>Birth date range</w:t>
      </w:r>
    </w:p>
    <w:p w14:paraId="79B6DD05" w14:textId="77777777" w:rsidR="005E67F7" w:rsidRDefault="005E67F7" w:rsidP="005E67F7">
      <w:pPr>
        <w:numPr>
          <w:ilvl w:val="1"/>
          <w:numId w:val="4"/>
        </w:numPr>
        <w:spacing w:line="480" w:lineRule="auto"/>
        <w:ind w:hanging="360"/>
        <w:contextualSpacing/>
      </w:pPr>
      <w:r>
        <w:t>All calves are born at the same time, instead of over a period of a couple of months.</w:t>
      </w:r>
    </w:p>
    <w:p w14:paraId="774A0738" w14:textId="77777777" w:rsidR="005E67F7" w:rsidRPr="00A3232A" w:rsidRDefault="005E67F7" w:rsidP="005E67F7">
      <w:pPr>
        <w:numPr>
          <w:ilvl w:val="0"/>
          <w:numId w:val="4"/>
        </w:numPr>
        <w:spacing w:line="480" w:lineRule="auto"/>
        <w:ind w:hanging="360"/>
        <w:contextualSpacing/>
        <w:rPr>
          <w:highlight w:val="yellow"/>
        </w:rPr>
      </w:pPr>
      <w:r w:rsidRPr="00A3232A">
        <w:rPr>
          <w:highlight w:val="yellow"/>
        </w:rPr>
        <w:t>Introduction of external cattle</w:t>
      </w:r>
    </w:p>
    <w:p w14:paraId="6E03D9AA" w14:textId="77777777" w:rsidR="005E67F7" w:rsidRPr="00A3232A" w:rsidRDefault="005E67F7" w:rsidP="005E67F7">
      <w:pPr>
        <w:numPr>
          <w:ilvl w:val="1"/>
          <w:numId w:val="4"/>
        </w:numPr>
        <w:spacing w:line="480" w:lineRule="auto"/>
        <w:ind w:hanging="360"/>
        <w:contextualSpacing/>
        <w:rPr>
          <w:highlight w:val="yellow"/>
        </w:rPr>
      </w:pPr>
      <w:r w:rsidRPr="00A3232A">
        <w:rPr>
          <w:highlight w:val="yellow"/>
        </w:rPr>
        <w:t>New cows with or without disease are not introduced into the population</w:t>
      </w:r>
    </w:p>
    <w:p w14:paraId="24C2455F" w14:textId="77777777" w:rsidR="005E67F7" w:rsidRDefault="005E67F7" w:rsidP="005E67F7">
      <w:pPr>
        <w:pStyle w:val="Heading4"/>
        <w:spacing w:line="480" w:lineRule="auto"/>
        <w:rPr>
          <w:rFonts w:eastAsia="Arial"/>
        </w:rPr>
      </w:pPr>
      <w:bookmarkStart w:id="19" w:name="_au54rdrzdltm"/>
      <w:bookmarkEnd w:id="19"/>
      <w:r>
        <w:rPr>
          <w:rFonts w:eastAsia="Arial"/>
        </w:rPr>
        <w:t>Exogenous Factors</w:t>
      </w:r>
    </w:p>
    <w:p w14:paraId="4BEC15AB" w14:textId="77777777" w:rsidR="005E67F7" w:rsidRDefault="005E67F7" w:rsidP="005E67F7">
      <w:pPr>
        <w:spacing w:line="480" w:lineRule="auto"/>
      </w:pPr>
      <w:r>
        <w:tab/>
        <w:t>Much of the factors of this part of the model are pre-specified and exogenous, births and deaths of cows are well known.</w:t>
      </w:r>
    </w:p>
    <w:p w14:paraId="3B0817E4" w14:textId="77777777" w:rsidR="005E67F7" w:rsidRDefault="005E67F7" w:rsidP="005E67F7">
      <w:pPr>
        <w:numPr>
          <w:ilvl w:val="0"/>
          <w:numId w:val="6"/>
        </w:numPr>
        <w:spacing w:line="480" w:lineRule="auto"/>
        <w:ind w:hanging="360"/>
        <w:contextualSpacing/>
      </w:pPr>
      <w:r>
        <w:t>Times between states</w:t>
      </w:r>
    </w:p>
    <w:p w14:paraId="40894657" w14:textId="77777777" w:rsidR="005E67F7" w:rsidRDefault="005E67F7" w:rsidP="005E67F7">
      <w:pPr>
        <w:numPr>
          <w:ilvl w:val="1"/>
          <w:numId w:val="6"/>
        </w:numPr>
        <w:spacing w:line="480" w:lineRule="auto"/>
        <w:ind w:hanging="360"/>
        <w:contextualSpacing/>
      </w:pPr>
      <w:r>
        <w:lastRenderedPageBreak/>
        <w:t>Times such as length of weaning or pregnancy duration are well known and observed quantities, our model takes a single value for them for simplicity.</w:t>
      </w:r>
    </w:p>
    <w:p w14:paraId="6D5C6081" w14:textId="77777777" w:rsidR="005E67F7" w:rsidRDefault="005E67F7" w:rsidP="005E67F7">
      <w:pPr>
        <w:numPr>
          <w:ilvl w:val="0"/>
          <w:numId w:val="6"/>
        </w:numPr>
        <w:spacing w:line="480" w:lineRule="auto"/>
        <w:ind w:hanging="360"/>
        <w:contextualSpacing/>
      </w:pPr>
      <w:r>
        <w:t>Pregnancy chance</w:t>
      </w:r>
    </w:p>
    <w:p w14:paraId="0BEF1A18" w14:textId="77777777" w:rsidR="005E67F7" w:rsidRDefault="005E67F7" w:rsidP="005E67F7">
      <w:pPr>
        <w:numPr>
          <w:ilvl w:val="1"/>
          <w:numId w:val="6"/>
        </w:numPr>
        <w:spacing w:line="480" w:lineRule="auto"/>
        <w:ind w:hanging="360"/>
        <w:contextualSpacing/>
      </w:pPr>
      <w:r>
        <w:t>The likelihood that a cow will have a calf is pre-specified. It does not depend on any factors such as disease. It is simply set as a rate.</w:t>
      </w:r>
    </w:p>
    <w:p w14:paraId="6EC8CD7A" w14:textId="77777777" w:rsidR="005E67F7" w:rsidRDefault="005E67F7" w:rsidP="005E67F7">
      <w:pPr>
        <w:numPr>
          <w:ilvl w:val="0"/>
          <w:numId w:val="6"/>
        </w:numPr>
        <w:spacing w:line="480" w:lineRule="auto"/>
        <w:ind w:hanging="360"/>
        <w:contextualSpacing/>
      </w:pPr>
      <w:r>
        <w:t xml:space="preserve">The upper limit on female/male cows </w:t>
      </w:r>
    </w:p>
    <w:p w14:paraId="287FBB75" w14:textId="767A08B0" w:rsidR="005E67F7" w:rsidRPr="00A3232A" w:rsidRDefault="005E67F7" w:rsidP="005E67F7">
      <w:pPr>
        <w:numPr>
          <w:ilvl w:val="1"/>
          <w:numId w:val="6"/>
        </w:numPr>
        <w:spacing w:line="480" w:lineRule="auto"/>
        <w:ind w:hanging="360"/>
        <w:contextualSpacing/>
        <w:rPr>
          <w:highlight w:val="yellow"/>
        </w:rPr>
      </w:pPr>
      <w:r>
        <w:t xml:space="preserve">Both female and male cows have a separate limit (1.0 * </w:t>
      </w:r>
      <w:proofErr w:type="spellStart"/>
      <w:r>
        <w:rPr>
          <w:i/>
        </w:rPr>
        <w:t>totalPopulation</w:t>
      </w:r>
      <w:proofErr w:type="spellEnd"/>
      <w:r>
        <w:t xml:space="preserve"> and 0.2 * </w:t>
      </w:r>
      <w:proofErr w:type="spellStart"/>
      <w:r>
        <w:rPr>
          <w:i/>
        </w:rPr>
        <w:t>totalPopulation</w:t>
      </w:r>
      <w:proofErr w:type="spellEnd"/>
      <w:r>
        <w:t xml:space="preserve">) respectively. </w:t>
      </w:r>
      <w:commentRangeStart w:id="20"/>
      <w:r w:rsidRPr="00A3232A">
        <w:rPr>
          <w:highlight w:val="yellow"/>
        </w:rPr>
        <w:t>When they hit this limit, they are removed from the model</w:t>
      </w:r>
      <w:r w:rsidR="00A3232A">
        <w:rPr>
          <w:highlight w:val="yellow"/>
        </w:rPr>
        <w:t xml:space="preserve">  </w:t>
      </w:r>
      <w:commentRangeEnd w:id="20"/>
      <w:r w:rsidR="00A3232A">
        <w:rPr>
          <w:rStyle w:val="CommentReference"/>
        </w:rPr>
        <w:commentReference w:id="20"/>
      </w:r>
    </w:p>
    <w:p w14:paraId="47472DFA" w14:textId="77777777" w:rsidR="005E67F7" w:rsidRDefault="005E67F7" w:rsidP="005E67F7">
      <w:pPr>
        <w:numPr>
          <w:ilvl w:val="0"/>
          <w:numId w:val="6"/>
        </w:numPr>
        <w:spacing w:line="480" w:lineRule="auto"/>
        <w:ind w:hanging="360"/>
        <w:contextualSpacing/>
      </w:pPr>
      <w:r>
        <w:t>The upper limit on old cows</w:t>
      </w:r>
    </w:p>
    <w:p w14:paraId="10BBABB0" w14:textId="77777777" w:rsidR="005E67F7" w:rsidRDefault="005E67F7" w:rsidP="005E67F7">
      <w:pPr>
        <w:numPr>
          <w:ilvl w:val="1"/>
          <w:numId w:val="6"/>
        </w:numPr>
        <w:spacing w:line="480" w:lineRule="auto"/>
        <w:ind w:hanging="360"/>
        <w:contextualSpacing/>
      </w:pPr>
      <w:r>
        <w:t>Currently, cows can reach a maximum of ten years old. When they exceed that they are removed from the population.</w:t>
      </w:r>
    </w:p>
    <w:p w14:paraId="0AB62694" w14:textId="77777777" w:rsidR="005E67F7" w:rsidRPr="00A3232A" w:rsidRDefault="005E67F7" w:rsidP="005E67F7">
      <w:pPr>
        <w:numPr>
          <w:ilvl w:val="0"/>
          <w:numId w:val="6"/>
        </w:numPr>
        <w:spacing w:line="480" w:lineRule="auto"/>
        <w:ind w:hanging="360"/>
        <w:contextualSpacing/>
        <w:rPr>
          <w:highlight w:val="yellow"/>
        </w:rPr>
      </w:pPr>
      <w:r w:rsidRPr="00A3232A">
        <w:rPr>
          <w:highlight w:val="yellow"/>
        </w:rPr>
        <w:t xml:space="preserve">The </w:t>
      </w:r>
      <w:commentRangeStart w:id="21"/>
      <w:r w:rsidRPr="00A3232A">
        <w:rPr>
          <w:highlight w:val="yellow"/>
        </w:rPr>
        <w:t>rate of young bulls removed</w:t>
      </w:r>
      <w:commentRangeEnd w:id="21"/>
      <w:r w:rsidR="00A3232A">
        <w:rPr>
          <w:rStyle w:val="CommentReference"/>
        </w:rPr>
        <w:commentReference w:id="21"/>
      </w:r>
    </w:p>
    <w:p w14:paraId="08F2B29E" w14:textId="77777777" w:rsidR="005E67F7" w:rsidRPr="00A3232A" w:rsidRDefault="005E67F7" w:rsidP="005E67F7">
      <w:pPr>
        <w:numPr>
          <w:ilvl w:val="1"/>
          <w:numId w:val="6"/>
        </w:numPr>
        <w:spacing w:line="480" w:lineRule="auto"/>
        <w:ind w:hanging="360"/>
        <w:contextualSpacing/>
        <w:rPr>
          <w:highlight w:val="yellow"/>
        </w:rPr>
      </w:pPr>
      <w:r w:rsidRPr="00A3232A">
        <w:rPr>
          <w:highlight w:val="yellow"/>
        </w:rPr>
        <w:t xml:space="preserve">When a male move from </w:t>
      </w:r>
      <w:proofErr w:type="spellStart"/>
      <w:r w:rsidRPr="00A3232A">
        <w:rPr>
          <w:b/>
          <w:highlight w:val="yellow"/>
        </w:rPr>
        <w:t>WeaningCalf</w:t>
      </w:r>
      <w:proofErr w:type="spellEnd"/>
      <w:r w:rsidRPr="00A3232A">
        <w:rPr>
          <w:highlight w:val="yellow"/>
        </w:rPr>
        <w:t xml:space="preserve"> to </w:t>
      </w:r>
      <w:proofErr w:type="spellStart"/>
      <w:r w:rsidRPr="00A3232A">
        <w:rPr>
          <w:b/>
          <w:highlight w:val="yellow"/>
        </w:rPr>
        <w:t>GrazingCalf</w:t>
      </w:r>
      <w:proofErr w:type="spellEnd"/>
      <w:r w:rsidRPr="00A3232A">
        <w:rPr>
          <w:highlight w:val="yellow"/>
        </w:rPr>
        <w:t xml:space="preserve"> it has a large chance of being removed from the population (</w:t>
      </w:r>
      <w:proofErr w:type="spellStart"/>
      <w:r w:rsidRPr="00A3232A">
        <w:rPr>
          <w:i/>
          <w:highlight w:val="yellow"/>
        </w:rPr>
        <w:t>YoungBullRemovalRate</w:t>
      </w:r>
      <w:proofErr w:type="spellEnd"/>
      <w:r w:rsidRPr="00A3232A">
        <w:rPr>
          <w:i/>
          <w:highlight w:val="yellow"/>
        </w:rPr>
        <w:t>)</w:t>
      </w:r>
    </w:p>
    <w:p w14:paraId="61BB0960" w14:textId="77777777" w:rsidR="005E67F7" w:rsidRDefault="005E67F7" w:rsidP="005E67F7">
      <w:pPr>
        <w:numPr>
          <w:ilvl w:val="0"/>
          <w:numId w:val="6"/>
        </w:numPr>
        <w:spacing w:line="480" w:lineRule="auto"/>
        <w:ind w:hanging="360"/>
        <w:contextualSpacing/>
      </w:pPr>
      <w:r>
        <w:t>The percentage of successful births &amp; and percentage of the failed pregnancy cows</w:t>
      </w:r>
    </w:p>
    <w:p w14:paraId="5F6387A2" w14:textId="77777777" w:rsidR="005E67F7" w:rsidRDefault="005E67F7" w:rsidP="005E67F7">
      <w:pPr>
        <w:numPr>
          <w:ilvl w:val="1"/>
          <w:numId w:val="6"/>
        </w:numPr>
        <w:spacing w:line="480" w:lineRule="auto"/>
        <w:ind w:hanging="360"/>
        <w:contextualSpacing/>
      </w:pPr>
      <w:r>
        <w:t>Currently, there is a 90% chance of a successful birth</w:t>
      </w:r>
    </w:p>
    <w:p w14:paraId="085730F0" w14:textId="77777777" w:rsidR="005E67F7" w:rsidRDefault="005E67F7" w:rsidP="005E67F7">
      <w:pPr>
        <w:numPr>
          <w:ilvl w:val="1"/>
          <w:numId w:val="6"/>
        </w:numPr>
        <w:spacing w:line="480" w:lineRule="auto"/>
        <w:ind w:hanging="360"/>
        <w:contextualSpacing/>
      </w:pPr>
      <w:r>
        <w:t>The 10% that don’t get pregnant are removed from the population</w:t>
      </w:r>
    </w:p>
    <w:p w14:paraId="13FD2DEC" w14:textId="77777777" w:rsidR="005E67F7" w:rsidRDefault="005E67F7" w:rsidP="005E67F7">
      <w:pPr>
        <w:spacing w:line="480" w:lineRule="auto"/>
      </w:pPr>
    </w:p>
    <w:p w14:paraId="72D77C31" w14:textId="77777777" w:rsidR="005E67F7" w:rsidRDefault="005E67F7" w:rsidP="005E67F7">
      <w:pPr>
        <w:pStyle w:val="Heading4"/>
        <w:spacing w:line="480" w:lineRule="auto"/>
        <w:rPr>
          <w:rFonts w:eastAsia="Arial"/>
        </w:rPr>
      </w:pPr>
      <w:bookmarkStart w:id="22" w:name="_o6dxbfcvkcqq"/>
      <w:bookmarkEnd w:id="22"/>
      <w:r>
        <w:rPr>
          <w:rFonts w:eastAsia="Arial"/>
        </w:rPr>
        <w:t>Endogenous Factors</w:t>
      </w:r>
    </w:p>
    <w:p w14:paraId="4FC44C40" w14:textId="77777777" w:rsidR="005E67F7" w:rsidRDefault="005E67F7" w:rsidP="005E67F7">
      <w:pPr>
        <w:numPr>
          <w:ilvl w:val="0"/>
          <w:numId w:val="8"/>
        </w:numPr>
        <w:spacing w:line="480" w:lineRule="auto"/>
        <w:ind w:hanging="360"/>
        <w:contextualSpacing/>
      </w:pPr>
      <w:r>
        <w:t>Population Over time</w:t>
      </w:r>
    </w:p>
    <w:p w14:paraId="38AE152F" w14:textId="77777777" w:rsidR="005E67F7" w:rsidRDefault="005E67F7" w:rsidP="005E67F7">
      <w:pPr>
        <w:numPr>
          <w:ilvl w:val="1"/>
          <w:numId w:val="8"/>
        </w:numPr>
        <w:spacing w:line="480" w:lineRule="auto"/>
        <w:ind w:hanging="360"/>
        <w:contextualSpacing/>
      </w:pPr>
      <w:r>
        <w:lastRenderedPageBreak/>
        <w:t xml:space="preserve">The model has parameters and limits but the population for any given moment is not specified, it is calculated based on numerous removal possibilities of a cow (removal by old age, </w:t>
      </w:r>
      <w:commentRangeStart w:id="23"/>
      <w:r>
        <w:t>population control</w:t>
      </w:r>
      <w:commentRangeEnd w:id="23"/>
      <w:r w:rsidR="00C75A5D">
        <w:rPr>
          <w:rStyle w:val="CommentReference"/>
        </w:rPr>
        <w:commentReference w:id="23"/>
      </w:r>
      <w:r>
        <w:t xml:space="preserve">, disease, positive diagnosis, etc.) as well as births coming into the population. </w:t>
      </w:r>
    </w:p>
    <w:p w14:paraId="096F6F10" w14:textId="77777777" w:rsidR="005E67F7" w:rsidRDefault="005E67F7" w:rsidP="005E67F7">
      <w:pPr>
        <w:numPr>
          <w:ilvl w:val="0"/>
          <w:numId w:val="8"/>
        </w:numPr>
        <w:spacing w:line="480" w:lineRule="auto"/>
        <w:ind w:hanging="360"/>
        <w:contextualSpacing/>
      </w:pPr>
      <w:r>
        <w:t>Number of Births</w:t>
      </w:r>
    </w:p>
    <w:p w14:paraId="13047B21" w14:textId="77777777" w:rsidR="005E67F7" w:rsidRDefault="005E67F7" w:rsidP="005E67F7">
      <w:pPr>
        <w:numPr>
          <w:ilvl w:val="1"/>
          <w:numId w:val="8"/>
        </w:numPr>
        <w:spacing w:line="480" w:lineRule="auto"/>
        <w:ind w:hanging="360"/>
        <w:contextualSpacing/>
      </w:pPr>
      <w:r>
        <w:t>These are not PR specified, but a result of the modeling of the cow state.</w:t>
      </w:r>
    </w:p>
    <w:p w14:paraId="2DF44AF3" w14:textId="77777777" w:rsidR="005E67F7" w:rsidRDefault="005E67F7" w:rsidP="005E67F7">
      <w:pPr>
        <w:numPr>
          <w:ilvl w:val="0"/>
          <w:numId w:val="8"/>
        </w:numPr>
        <w:spacing w:line="480" w:lineRule="auto"/>
        <w:ind w:hanging="360"/>
        <w:contextualSpacing/>
      </w:pPr>
      <w:r>
        <w:t>Cow removals</w:t>
      </w:r>
    </w:p>
    <w:p w14:paraId="0FEC1B54" w14:textId="77777777" w:rsidR="005E67F7" w:rsidRDefault="005E67F7" w:rsidP="005E67F7">
      <w:pPr>
        <w:numPr>
          <w:ilvl w:val="1"/>
          <w:numId w:val="8"/>
        </w:numPr>
        <w:spacing w:line="480" w:lineRule="auto"/>
        <w:ind w:hanging="360"/>
        <w:contextualSpacing/>
      </w:pPr>
      <w:r>
        <w:t>There is a total of nine ways a cow can be removed</w:t>
      </w:r>
    </w:p>
    <w:p w14:paraId="6FE13131" w14:textId="5B5C5D9F" w:rsidR="005E67F7" w:rsidRDefault="005E67F7" w:rsidP="005E67F7">
      <w:pPr>
        <w:numPr>
          <w:ilvl w:val="2"/>
          <w:numId w:val="8"/>
        </w:numPr>
        <w:spacing w:line="480" w:lineRule="auto"/>
        <w:ind w:hanging="360"/>
        <w:contextualSpacing/>
      </w:pPr>
      <w:r>
        <w:t xml:space="preserve">Young bull </w:t>
      </w:r>
      <w:proofErr w:type="gramStart"/>
      <w:r>
        <w:t>removal</w:t>
      </w:r>
      <w:r w:rsidR="00C75A5D">
        <w:t xml:space="preserve">  </w:t>
      </w:r>
      <w:ins w:id="24" w:author="Waldner, Cheryl" w:date="2017-04-17T09:18:00Z">
        <w:r w:rsidR="00C75A5D">
          <w:t>(</w:t>
        </w:r>
        <w:proofErr w:type="gramEnd"/>
        <w:r w:rsidR="00C75A5D">
          <w:t>all should go)</w:t>
        </w:r>
      </w:ins>
    </w:p>
    <w:p w14:paraId="2D29102D" w14:textId="3E07050D" w:rsidR="005E67F7" w:rsidRDefault="005E67F7" w:rsidP="005E67F7">
      <w:pPr>
        <w:numPr>
          <w:ilvl w:val="2"/>
          <w:numId w:val="8"/>
        </w:numPr>
        <w:spacing w:line="480" w:lineRule="auto"/>
        <w:ind w:hanging="360"/>
        <w:contextualSpacing/>
      </w:pPr>
      <w:r>
        <w:t xml:space="preserve">Failed </w:t>
      </w:r>
      <w:proofErr w:type="gramStart"/>
      <w:r>
        <w:t>pregnancy</w:t>
      </w:r>
      <w:ins w:id="25" w:author="Waldner, Cheryl" w:date="2017-04-17T09:18:00Z">
        <w:r w:rsidR="00C75A5D">
          <w:t xml:space="preserve">  -</w:t>
        </w:r>
        <w:proofErr w:type="gramEnd"/>
        <w:r w:rsidR="00C75A5D">
          <w:t xml:space="preserve"> good as is</w:t>
        </w:r>
      </w:ins>
    </w:p>
    <w:p w14:paraId="1B5E4D11" w14:textId="0EE8CE0F" w:rsidR="005E67F7" w:rsidRDefault="005E67F7" w:rsidP="005E67F7">
      <w:pPr>
        <w:numPr>
          <w:ilvl w:val="2"/>
          <w:numId w:val="8"/>
        </w:numPr>
        <w:spacing w:line="480" w:lineRule="auto"/>
        <w:ind w:hanging="360"/>
        <w:contextualSpacing/>
      </w:pPr>
      <w:r>
        <w:t>Old age</w:t>
      </w:r>
      <w:ins w:id="26" w:author="Waldner, Cheryl" w:date="2017-04-17T09:18:00Z">
        <w:r w:rsidR="00C75A5D">
          <w:t xml:space="preserve"> – good </w:t>
        </w:r>
      </w:ins>
      <w:ins w:id="27" w:author="Waldner, Cheryl" w:date="2017-04-17T09:19:00Z">
        <w:r w:rsidR="00C75A5D">
          <w:t>as is (might be nice to be able to adjust this value with parameter)</w:t>
        </w:r>
      </w:ins>
    </w:p>
    <w:p w14:paraId="0BBF39EE" w14:textId="1FA31D69" w:rsidR="005E67F7" w:rsidRDefault="005E67F7" w:rsidP="005E67F7">
      <w:pPr>
        <w:numPr>
          <w:ilvl w:val="2"/>
          <w:numId w:val="8"/>
        </w:numPr>
        <w:spacing w:line="480" w:lineRule="auto"/>
        <w:ind w:hanging="360"/>
        <w:contextualSpacing/>
      </w:pPr>
      <w:r>
        <w:t xml:space="preserve">Male population </w:t>
      </w:r>
      <w:proofErr w:type="gramStart"/>
      <w:r>
        <w:t>control</w:t>
      </w:r>
      <w:ins w:id="28" w:author="Waldner, Cheryl" w:date="2017-04-17T09:19:00Z">
        <w:r w:rsidR="00C75A5D">
          <w:t xml:space="preserve">  (</w:t>
        </w:r>
        <w:proofErr w:type="gramEnd"/>
        <w:r w:rsidR="00C75A5D">
          <w:t>see previous notes re bulls)</w:t>
        </w:r>
      </w:ins>
    </w:p>
    <w:p w14:paraId="421E0E24" w14:textId="4E9400AB" w:rsidR="005E67F7" w:rsidRDefault="005E67F7" w:rsidP="005E67F7">
      <w:pPr>
        <w:numPr>
          <w:ilvl w:val="2"/>
          <w:numId w:val="8"/>
        </w:numPr>
        <w:spacing w:line="480" w:lineRule="auto"/>
        <w:ind w:hanging="360"/>
        <w:contextualSpacing/>
      </w:pPr>
      <w:r>
        <w:t xml:space="preserve">Female population </w:t>
      </w:r>
      <w:proofErr w:type="gramStart"/>
      <w:r>
        <w:t>control</w:t>
      </w:r>
      <w:ins w:id="29" w:author="Waldner, Cheryl" w:date="2017-04-17T09:19:00Z">
        <w:r w:rsidR="00C75A5D">
          <w:t xml:space="preserve">  (</w:t>
        </w:r>
        <w:proofErr w:type="gramEnd"/>
        <w:r w:rsidR="00C75A5D">
          <w:t>see previous notes)</w:t>
        </w:r>
      </w:ins>
    </w:p>
    <w:p w14:paraId="16115B24" w14:textId="204F01BB" w:rsidR="005E67F7" w:rsidRDefault="005E67F7" w:rsidP="005E67F7">
      <w:pPr>
        <w:numPr>
          <w:ilvl w:val="2"/>
          <w:numId w:val="8"/>
        </w:numPr>
        <w:spacing w:line="480" w:lineRule="auto"/>
        <w:ind w:hanging="360"/>
        <w:contextualSpacing/>
      </w:pPr>
      <w:r>
        <w:t>False and true positive fecal test result</w:t>
      </w:r>
      <w:proofErr w:type="gramStart"/>
      <w:ins w:id="30" w:author="Waldner, Cheryl" w:date="2017-04-17T09:19:00Z">
        <w:r w:rsidR="00C75A5D">
          <w:t xml:space="preserve">   (</w:t>
        </w:r>
        <w:proofErr w:type="gramEnd"/>
        <w:r w:rsidR="00C75A5D">
          <w:t>good)</w:t>
        </w:r>
      </w:ins>
    </w:p>
    <w:p w14:paraId="32E2224F" w14:textId="11A20915" w:rsidR="005E67F7" w:rsidRDefault="005E67F7" w:rsidP="005E67F7">
      <w:pPr>
        <w:numPr>
          <w:ilvl w:val="2"/>
          <w:numId w:val="8"/>
        </w:numPr>
        <w:spacing w:line="480" w:lineRule="auto"/>
        <w:ind w:hanging="360"/>
        <w:contextualSpacing/>
      </w:pPr>
      <w:r>
        <w:t>False and true positive blood test result</w:t>
      </w:r>
      <w:proofErr w:type="gramStart"/>
      <w:ins w:id="31" w:author="Waldner, Cheryl" w:date="2017-04-17T09:19:00Z">
        <w:r w:rsidR="00C75A5D">
          <w:t xml:space="preserve">   (</w:t>
        </w:r>
        <w:proofErr w:type="gramEnd"/>
        <w:r w:rsidR="00C75A5D">
          <w:t>good)</w:t>
        </w:r>
      </w:ins>
    </w:p>
    <w:p w14:paraId="284B0D50" w14:textId="77777777" w:rsidR="005E67F7" w:rsidRDefault="005E67F7" w:rsidP="005E67F7">
      <w:pPr>
        <w:pStyle w:val="Heading3"/>
        <w:spacing w:line="480" w:lineRule="auto"/>
        <w:rPr>
          <w:rFonts w:eastAsia="Arial"/>
        </w:rPr>
      </w:pPr>
      <w:bookmarkStart w:id="32" w:name="_z25kh0h2j9im"/>
      <w:bookmarkStart w:id="33" w:name="_Toc468993508"/>
      <w:bookmarkEnd w:id="32"/>
      <w:r>
        <w:rPr>
          <w:rFonts w:eastAsia="Arial"/>
        </w:rPr>
        <w:t>Infection Model</w:t>
      </w:r>
      <w:bookmarkEnd w:id="33"/>
    </w:p>
    <w:p w14:paraId="624A7D05" w14:textId="77777777" w:rsidR="005E67F7" w:rsidRDefault="005E67F7" w:rsidP="005E67F7">
      <w:pPr>
        <w:spacing w:line="480" w:lineRule="auto"/>
      </w:pPr>
      <w:r>
        <w:tab/>
        <w:t xml:space="preserve">This part of the model is where many of the key endogenous factors are being realized. The infection model and its spread throughout the population is a key output that we are looking for to keep track of for the model. </w:t>
      </w:r>
    </w:p>
    <w:p w14:paraId="5EAB032E" w14:textId="77777777" w:rsidR="005E67F7" w:rsidRDefault="005E67F7" w:rsidP="005E67F7">
      <w:pPr>
        <w:pStyle w:val="Heading4"/>
        <w:spacing w:line="480" w:lineRule="auto"/>
        <w:rPr>
          <w:rFonts w:eastAsia="Arial"/>
        </w:rPr>
      </w:pPr>
      <w:bookmarkStart w:id="34" w:name="_7ejozqtr3d4f"/>
      <w:bookmarkEnd w:id="34"/>
      <w:r>
        <w:rPr>
          <w:rFonts w:eastAsia="Arial"/>
        </w:rPr>
        <w:t>Ignored Factors</w:t>
      </w:r>
    </w:p>
    <w:p w14:paraId="61A5D7CC" w14:textId="77777777" w:rsidR="005E67F7" w:rsidRDefault="005E67F7" w:rsidP="005E67F7">
      <w:pPr>
        <w:numPr>
          <w:ilvl w:val="0"/>
          <w:numId w:val="10"/>
        </w:numPr>
        <w:spacing w:line="480" w:lineRule="auto"/>
        <w:ind w:hanging="360"/>
        <w:contextualSpacing/>
      </w:pPr>
      <w:r>
        <w:t>Spatial Interactions of Cows</w:t>
      </w:r>
    </w:p>
    <w:p w14:paraId="32549004" w14:textId="77777777" w:rsidR="005E67F7" w:rsidRDefault="005E67F7" w:rsidP="005E67F7">
      <w:pPr>
        <w:numPr>
          <w:ilvl w:val="1"/>
          <w:numId w:val="10"/>
        </w:numPr>
        <w:spacing w:line="480" w:lineRule="auto"/>
        <w:ind w:hanging="360"/>
        <w:contextualSpacing/>
      </w:pPr>
      <w:r>
        <w:lastRenderedPageBreak/>
        <w:t xml:space="preserve">As mentioned earlier, this model does not consider proximity/location interactions of cows within an environment. Infection is spread through an aggregated weighted prevalence. (see </w:t>
      </w:r>
      <w:hyperlink w:anchor="_4yu6awfy7vla" w:history="1">
        <w:r>
          <w:rPr>
            <w:rStyle w:val="Hyperlink"/>
            <w:color w:val="1155CC"/>
          </w:rPr>
          <w:t>Infection Model</w:t>
        </w:r>
      </w:hyperlink>
      <w:r>
        <w:t xml:space="preserve"> for more details)</w:t>
      </w:r>
    </w:p>
    <w:p w14:paraId="7125BA4C" w14:textId="77777777" w:rsidR="005E67F7" w:rsidRDefault="005E67F7" w:rsidP="005E67F7">
      <w:pPr>
        <w:numPr>
          <w:ilvl w:val="0"/>
          <w:numId w:val="10"/>
        </w:numPr>
        <w:spacing w:line="480" w:lineRule="auto"/>
        <w:ind w:hanging="360"/>
        <w:contextualSpacing/>
      </w:pPr>
      <w:commentRangeStart w:id="35"/>
      <w:r>
        <w:t>Male Cow effects of Weighted Prevalence</w:t>
      </w:r>
      <w:commentRangeEnd w:id="35"/>
      <w:r w:rsidR="0087633D">
        <w:rPr>
          <w:rStyle w:val="CommentReference"/>
        </w:rPr>
        <w:commentReference w:id="35"/>
      </w:r>
    </w:p>
    <w:p w14:paraId="4F68F570" w14:textId="77777777" w:rsidR="005E67F7" w:rsidRDefault="005E67F7" w:rsidP="005E67F7">
      <w:pPr>
        <w:numPr>
          <w:ilvl w:val="1"/>
          <w:numId w:val="10"/>
        </w:numPr>
        <w:spacing w:line="480" w:lineRule="auto"/>
        <w:ind w:hanging="360"/>
        <w:contextualSpacing/>
      </w:pPr>
      <w:r>
        <w:t>Because males are separated from the rest of the herd, their possible effects (or lack thereof) on weighted prevalence are not considered when calculating environmental infection rate. This is mostly due to the segregation but also on the unknown nature of sexual transmission (it is thought to be very low or nonexistent)</w:t>
      </w:r>
    </w:p>
    <w:p w14:paraId="089C9F09" w14:textId="77777777" w:rsidR="005E67F7" w:rsidRDefault="005E67F7" w:rsidP="005E67F7">
      <w:pPr>
        <w:pStyle w:val="Heading4"/>
        <w:spacing w:line="480" w:lineRule="auto"/>
        <w:rPr>
          <w:rFonts w:eastAsia="Arial"/>
        </w:rPr>
      </w:pPr>
      <w:bookmarkStart w:id="36" w:name="_ned1lw860mw5"/>
      <w:bookmarkEnd w:id="36"/>
      <w:r>
        <w:rPr>
          <w:rFonts w:eastAsia="Arial"/>
        </w:rPr>
        <w:t>Exogenous Factors</w:t>
      </w:r>
    </w:p>
    <w:p w14:paraId="7B8DCB79" w14:textId="77777777" w:rsidR="005E67F7" w:rsidRDefault="005E67F7" w:rsidP="005E67F7">
      <w:pPr>
        <w:numPr>
          <w:ilvl w:val="0"/>
          <w:numId w:val="12"/>
        </w:numPr>
        <w:spacing w:line="480" w:lineRule="auto"/>
        <w:ind w:hanging="360"/>
        <w:contextualSpacing/>
      </w:pPr>
      <w:commentRangeStart w:id="37"/>
      <w:r>
        <w:t>Times between states</w:t>
      </w:r>
      <w:commentRangeEnd w:id="37"/>
      <w:r w:rsidR="0096744B">
        <w:rPr>
          <w:rStyle w:val="CommentReference"/>
        </w:rPr>
        <w:commentReference w:id="37"/>
      </w:r>
    </w:p>
    <w:p w14:paraId="09C3CB6F" w14:textId="77777777" w:rsidR="005E67F7" w:rsidRDefault="005E67F7" w:rsidP="005E67F7">
      <w:pPr>
        <w:numPr>
          <w:ilvl w:val="1"/>
          <w:numId w:val="12"/>
        </w:numPr>
        <w:spacing w:line="480" w:lineRule="auto"/>
        <w:ind w:hanging="360"/>
        <w:contextualSpacing/>
      </w:pPr>
      <w:r>
        <w:t>Times between states are pre-specified, latency between infection and subclinical as well as between subclinical and the clinical symptoms appearing. These values are set as best guesses or informed values based on research.</w:t>
      </w:r>
    </w:p>
    <w:p w14:paraId="37601926" w14:textId="77777777" w:rsidR="005E67F7" w:rsidRDefault="005E67F7" w:rsidP="005E67F7">
      <w:pPr>
        <w:numPr>
          <w:ilvl w:val="1"/>
          <w:numId w:val="12"/>
        </w:numPr>
        <w:spacing w:line="480" w:lineRule="auto"/>
        <w:ind w:hanging="360"/>
        <w:contextualSpacing/>
      </w:pPr>
      <w:r>
        <w:t xml:space="preserve"> These values could possibly be affected by current levels of disease within the population but the possible effects are unknown so are ignored. </w:t>
      </w:r>
    </w:p>
    <w:p w14:paraId="7CB186A4" w14:textId="77777777" w:rsidR="005E67F7" w:rsidRDefault="005E67F7" w:rsidP="005E67F7">
      <w:pPr>
        <w:numPr>
          <w:ilvl w:val="0"/>
          <w:numId w:val="12"/>
        </w:numPr>
        <w:spacing w:line="480" w:lineRule="auto"/>
        <w:ind w:hanging="360"/>
        <w:contextualSpacing/>
      </w:pPr>
      <w:r>
        <w:t>Rate of infection from mother to child</w:t>
      </w:r>
    </w:p>
    <w:p w14:paraId="4187387D" w14:textId="77777777" w:rsidR="005E67F7" w:rsidRDefault="005E67F7" w:rsidP="005E67F7">
      <w:pPr>
        <w:numPr>
          <w:ilvl w:val="1"/>
          <w:numId w:val="12"/>
        </w:numPr>
        <w:spacing w:line="480" w:lineRule="auto"/>
        <w:ind w:hanging="360"/>
        <w:contextualSpacing/>
      </w:pPr>
      <w:r>
        <w:t xml:space="preserve">This is one of the few known values when it comes to the disease, the rate is thought to be ⅓ over 6 months. That is, if the mother is infected the calf has a ⅓ chance to catch it from here in the weaning 6 months. </w:t>
      </w:r>
    </w:p>
    <w:p w14:paraId="7B8EF770" w14:textId="77777777" w:rsidR="005E67F7" w:rsidRDefault="005E67F7" w:rsidP="005E67F7">
      <w:pPr>
        <w:numPr>
          <w:ilvl w:val="0"/>
          <w:numId w:val="12"/>
        </w:numPr>
        <w:spacing w:line="480" w:lineRule="auto"/>
        <w:ind w:hanging="360"/>
        <w:contextualSpacing/>
      </w:pPr>
      <w:r>
        <w:t>Environmental Infection chance based on calf age</w:t>
      </w:r>
    </w:p>
    <w:p w14:paraId="36B77056" w14:textId="77777777" w:rsidR="005E67F7" w:rsidRDefault="005E67F7" w:rsidP="005E67F7">
      <w:pPr>
        <w:numPr>
          <w:ilvl w:val="1"/>
          <w:numId w:val="12"/>
        </w:numPr>
        <w:spacing w:line="480" w:lineRule="auto"/>
        <w:ind w:hanging="360"/>
        <w:contextualSpacing/>
      </w:pPr>
      <w:r>
        <w:lastRenderedPageBreak/>
        <w:t xml:space="preserve">Calves in the </w:t>
      </w:r>
      <w:commentRangeStart w:id="38"/>
      <w:r>
        <w:t xml:space="preserve">weaning state </w:t>
      </w:r>
      <w:commentRangeEnd w:id="38"/>
      <w:r w:rsidR="00D10139">
        <w:rPr>
          <w:rStyle w:val="CommentReference"/>
        </w:rPr>
        <w:commentReference w:id="38"/>
      </w:r>
      <w:r>
        <w:t xml:space="preserve">are more likely to be infected, thus the model assumes that calves in the </w:t>
      </w:r>
      <w:commentRangeStart w:id="39"/>
      <w:r>
        <w:t xml:space="preserve">grazing state </w:t>
      </w:r>
      <w:commentRangeEnd w:id="39"/>
      <w:r w:rsidR="00D10139">
        <w:rPr>
          <w:rStyle w:val="CommentReference"/>
        </w:rPr>
        <w:commentReference w:id="39"/>
      </w:r>
      <w:r>
        <w:t xml:space="preserve">are </w:t>
      </w:r>
      <w:commentRangeStart w:id="40"/>
      <w:r>
        <w:t xml:space="preserve">50% less likely </w:t>
      </w:r>
      <w:commentRangeEnd w:id="40"/>
      <w:r w:rsidR="00D10139">
        <w:rPr>
          <w:rStyle w:val="CommentReference"/>
        </w:rPr>
        <w:commentReference w:id="40"/>
      </w:r>
      <w:r>
        <w:t>to catch the disease than when they were weaning.</w:t>
      </w:r>
    </w:p>
    <w:p w14:paraId="365D5568" w14:textId="77777777" w:rsidR="005E67F7" w:rsidRDefault="005E67F7" w:rsidP="005E67F7">
      <w:pPr>
        <w:numPr>
          <w:ilvl w:val="0"/>
          <w:numId w:val="12"/>
        </w:numPr>
        <w:spacing w:line="480" w:lineRule="auto"/>
        <w:ind w:hanging="360"/>
        <w:contextualSpacing/>
      </w:pPr>
      <w:r>
        <w:t>Factors of weighted Prevalence</w:t>
      </w:r>
    </w:p>
    <w:p w14:paraId="35A2392B" w14:textId="77777777" w:rsidR="005E67F7" w:rsidRDefault="005E67F7" w:rsidP="005E67F7">
      <w:pPr>
        <w:numPr>
          <w:ilvl w:val="1"/>
          <w:numId w:val="12"/>
        </w:numPr>
        <w:spacing w:line="480" w:lineRule="auto"/>
        <w:ind w:hanging="360"/>
        <w:contextualSpacing/>
      </w:pPr>
      <w:proofErr w:type="spellStart"/>
      <w:r>
        <w:rPr>
          <w:i/>
        </w:rPr>
        <w:t>ClinicalModifier</w:t>
      </w:r>
      <w:proofErr w:type="spellEnd"/>
      <w:r>
        <w:rPr>
          <w:i/>
        </w:rPr>
        <w:t xml:space="preserve">: </w:t>
      </w:r>
      <w:r>
        <w:t>Cows in the clinical state shed more MAP bacteria than subclinical animals, the model assumes that this rate is fixed (4x).</w:t>
      </w:r>
    </w:p>
    <w:p w14:paraId="2B77FDEA" w14:textId="77777777" w:rsidR="005E67F7" w:rsidRDefault="005E67F7" w:rsidP="005E67F7">
      <w:pPr>
        <w:numPr>
          <w:ilvl w:val="1"/>
          <w:numId w:val="12"/>
        </w:numPr>
        <w:spacing w:line="480" w:lineRule="auto"/>
        <w:ind w:hanging="360"/>
        <w:contextualSpacing/>
        <w:rPr>
          <w:i/>
        </w:rPr>
      </w:pPr>
      <w:proofErr w:type="spellStart"/>
      <w:r>
        <w:rPr>
          <w:i/>
        </w:rPr>
        <w:t>FrequencyOfInfectiveContact</w:t>
      </w:r>
      <w:proofErr w:type="spellEnd"/>
      <w:r>
        <w:rPr>
          <w:i/>
        </w:rPr>
        <w:t xml:space="preserve">: </w:t>
      </w:r>
      <w:r>
        <w:t xml:space="preserve">This fixed value captures the combined values of number of contacts per cow and infection chance per contact (c and </w:t>
      </w:r>
      <w:r>
        <w:rPr>
          <w:rFonts w:ascii="Cambria Math" w:eastAsia="Cambria Math" w:hAnsi="Cambria Math" w:cs="Cambria Math"/>
        </w:rPr>
        <w:t>𝛃</w:t>
      </w:r>
      <w:r>
        <w:t>)</w:t>
      </w:r>
    </w:p>
    <w:p w14:paraId="3554C4F0" w14:textId="77777777" w:rsidR="005E67F7" w:rsidRDefault="005E67F7" w:rsidP="005E67F7">
      <w:pPr>
        <w:pStyle w:val="Heading4"/>
        <w:spacing w:line="480" w:lineRule="auto"/>
        <w:rPr>
          <w:rFonts w:eastAsia="Arial"/>
        </w:rPr>
      </w:pPr>
      <w:bookmarkStart w:id="41" w:name="_22a9e9clhqr"/>
      <w:bookmarkEnd w:id="41"/>
      <w:r>
        <w:rPr>
          <w:rFonts w:eastAsia="Arial"/>
        </w:rPr>
        <w:t>Endogenous Factors</w:t>
      </w:r>
    </w:p>
    <w:p w14:paraId="1013F73E" w14:textId="77777777" w:rsidR="005E67F7" w:rsidRDefault="005E67F7" w:rsidP="005E67F7">
      <w:pPr>
        <w:spacing w:line="480" w:lineRule="auto"/>
      </w:pPr>
      <w:r>
        <w:tab/>
        <w:t>Many of the key outputs of this model reside here in the infection model, they give insights into how effective diagnostic regimes are in each scenario.</w:t>
      </w:r>
    </w:p>
    <w:p w14:paraId="6900C702" w14:textId="77777777" w:rsidR="005E67F7" w:rsidRDefault="005E67F7" w:rsidP="005E67F7">
      <w:pPr>
        <w:numPr>
          <w:ilvl w:val="0"/>
          <w:numId w:val="14"/>
        </w:numPr>
        <w:spacing w:line="480" w:lineRule="auto"/>
        <w:ind w:hanging="360"/>
        <w:contextualSpacing/>
      </w:pPr>
      <w:r>
        <w:t>Number of infected cows in each infection state</w:t>
      </w:r>
    </w:p>
    <w:p w14:paraId="5DDF8E7D" w14:textId="77777777" w:rsidR="005E67F7" w:rsidRDefault="005E67F7" w:rsidP="005E67F7">
      <w:pPr>
        <w:numPr>
          <w:ilvl w:val="1"/>
          <w:numId w:val="14"/>
        </w:numPr>
        <w:spacing w:line="480" w:lineRule="auto"/>
        <w:ind w:hanging="360"/>
        <w:contextualSpacing/>
      </w:pPr>
      <w:r>
        <w:t>The number of cows getting infected is a result of the modeling of the mother/child infection rate, and the environmental infection rate.</w:t>
      </w:r>
    </w:p>
    <w:p w14:paraId="646A276D" w14:textId="77777777" w:rsidR="005E67F7" w:rsidRDefault="005E67F7" w:rsidP="005E67F7">
      <w:pPr>
        <w:spacing w:line="480" w:lineRule="auto"/>
        <w:ind w:left="720"/>
      </w:pPr>
      <w:r>
        <w:tab/>
      </w:r>
    </w:p>
    <w:p w14:paraId="57776E84" w14:textId="77777777" w:rsidR="005E67F7" w:rsidRDefault="005E67F7" w:rsidP="005E67F7">
      <w:pPr>
        <w:numPr>
          <w:ilvl w:val="0"/>
          <w:numId w:val="14"/>
        </w:numPr>
        <w:spacing w:line="480" w:lineRule="auto"/>
        <w:ind w:hanging="360"/>
        <w:contextualSpacing/>
      </w:pPr>
      <w:commentRangeStart w:id="42"/>
      <w:r>
        <w:t>Prevalence of disease</w:t>
      </w:r>
      <w:commentRangeEnd w:id="42"/>
      <w:r w:rsidR="00883644">
        <w:rPr>
          <w:rStyle w:val="CommentReference"/>
        </w:rPr>
        <w:commentReference w:id="42"/>
      </w:r>
    </w:p>
    <w:p w14:paraId="1BD7A9B4" w14:textId="77777777" w:rsidR="005E67F7" w:rsidRDefault="005E67F7" w:rsidP="005E67F7">
      <w:pPr>
        <w:numPr>
          <w:ilvl w:val="1"/>
          <w:numId w:val="14"/>
        </w:numPr>
        <w:spacing w:line="480" w:lineRule="auto"/>
        <w:ind w:hanging="360"/>
        <w:contextualSpacing/>
      </w:pPr>
      <w:r>
        <w:t>Prevalence of the disease within the population is a key value; it gives indication of the levels of infection and sickness within the population. The goals of the diagnostic testing are to manage or remove the prevalence of the disease from the population.</w:t>
      </w:r>
    </w:p>
    <w:p w14:paraId="3B961982" w14:textId="77777777" w:rsidR="005E67F7" w:rsidRDefault="005E67F7" w:rsidP="005E67F7">
      <w:pPr>
        <w:numPr>
          <w:ilvl w:val="0"/>
          <w:numId w:val="14"/>
        </w:numPr>
        <w:spacing w:line="480" w:lineRule="auto"/>
        <w:ind w:hanging="360"/>
        <w:contextualSpacing/>
      </w:pPr>
      <w:commentRangeStart w:id="43"/>
      <w:r>
        <w:t>Environmental Contact Rate</w:t>
      </w:r>
      <w:commentRangeEnd w:id="43"/>
      <w:r w:rsidR="00883644">
        <w:rPr>
          <w:rStyle w:val="CommentReference"/>
        </w:rPr>
        <w:commentReference w:id="43"/>
      </w:r>
    </w:p>
    <w:p w14:paraId="085D7622" w14:textId="77777777" w:rsidR="005E67F7" w:rsidRDefault="005E67F7" w:rsidP="005E67F7">
      <w:pPr>
        <w:numPr>
          <w:ilvl w:val="1"/>
          <w:numId w:val="14"/>
        </w:numPr>
        <w:spacing w:line="480" w:lineRule="auto"/>
        <w:ind w:hanging="360"/>
        <w:contextualSpacing/>
      </w:pPr>
      <w:r>
        <w:lastRenderedPageBreak/>
        <w:t>Based on several exogenous factors as well as the current population of infected cows, this value is dynamically generated or updated as the model runs. As prevalence rises, the rate at which cows are becoming infected also rises</w:t>
      </w:r>
    </w:p>
    <w:p w14:paraId="0489AB08" w14:textId="77777777" w:rsidR="005E67F7" w:rsidRDefault="005E67F7" w:rsidP="005E67F7">
      <w:pPr>
        <w:pStyle w:val="Heading3"/>
        <w:spacing w:line="480" w:lineRule="auto"/>
        <w:rPr>
          <w:rFonts w:eastAsia="Arial"/>
        </w:rPr>
      </w:pPr>
      <w:bookmarkStart w:id="44" w:name="_6jych1va4ov3"/>
      <w:bookmarkStart w:id="45" w:name="_Toc468993509"/>
      <w:bookmarkEnd w:id="44"/>
      <w:r>
        <w:rPr>
          <w:rFonts w:eastAsia="Arial"/>
        </w:rPr>
        <w:t>Diagnostic Testing Model</w:t>
      </w:r>
      <w:bookmarkEnd w:id="45"/>
    </w:p>
    <w:p w14:paraId="3072F99F" w14:textId="77777777" w:rsidR="005E67F7" w:rsidRDefault="005E67F7" w:rsidP="005E67F7">
      <w:pPr>
        <w:spacing w:line="480" w:lineRule="auto"/>
      </w:pPr>
      <w:r>
        <w:tab/>
        <w:t xml:space="preserve">Diagnostic testing is the final step in the model, once we have an accurate model of the population dynamics and infection spread we necessarily want to be able to discover which cows are infected and remove them in as timely a manner as possible. This last portion of the model holds the final goals and intentions of the model outputs, being able to manage and/or remove the disease from the population. </w:t>
      </w:r>
    </w:p>
    <w:p w14:paraId="45DF0694" w14:textId="77777777" w:rsidR="005E67F7" w:rsidRDefault="005E67F7" w:rsidP="005E67F7">
      <w:pPr>
        <w:pStyle w:val="Heading4"/>
        <w:spacing w:line="480" w:lineRule="auto"/>
        <w:rPr>
          <w:rFonts w:eastAsia="Arial"/>
        </w:rPr>
      </w:pPr>
      <w:bookmarkStart w:id="46" w:name="_6szif9sexnj"/>
      <w:bookmarkEnd w:id="46"/>
      <w:r>
        <w:rPr>
          <w:rFonts w:eastAsia="Arial"/>
        </w:rPr>
        <w:t>Ignored Factors</w:t>
      </w:r>
    </w:p>
    <w:p w14:paraId="180C2FFD" w14:textId="77777777" w:rsidR="005E67F7" w:rsidRDefault="005E67F7" w:rsidP="005E67F7">
      <w:pPr>
        <w:numPr>
          <w:ilvl w:val="0"/>
          <w:numId w:val="16"/>
        </w:numPr>
        <w:spacing w:line="480" w:lineRule="auto"/>
        <w:ind w:hanging="360"/>
        <w:contextualSpacing/>
      </w:pPr>
      <w:commentRangeStart w:id="47"/>
      <w:r>
        <w:t>Complex testing dynamics</w:t>
      </w:r>
      <w:commentRangeEnd w:id="47"/>
      <w:r w:rsidR="00A05500">
        <w:rPr>
          <w:rStyle w:val="CommentReference"/>
        </w:rPr>
        <w:commentReference w:id="47"/>
      </w:r>
    </w:p>
    <w:p w14:paraId="2699B6AF" w14:textId="77777777" w:rsidR="005E67F7" w:rsidRDefault="005E67F7" w:rsidP="005E67F7">
      <w:pPr>
        <w:numPr>
          <w:ilvl w:val="1"/>
          <w:numId w:val="16"/>
        </w:numPr>
        <w:spacing w:line="480" w:lineRule="auto"/>
        <w:ind w:hanging="360"/>
        <w:contextualSpacing/>
      </w:pPr>
      <w:r>
        <w:t>The model takes a simple approach to testing: it tests every cow (Adult Females) individually. It does not consider other possible testing methods like batch testing.</w:t>
      </w:r>
    </w:p>
    <w:p w14:paraId="72020CC5" w14:textId="77777777" w:rsidR="005E67F7" w:rsidRDefault="005E67F7" w:rsidP="005E67F7">
      <w:pPr>
        <w:numPr>
          <w:ilvl w:val="1"/>
          <w:numId w:val="16"/>
        </w:numPr>
        <w:spacing w:line="480" w:lineRule="auto"/>
        <w:ind w:hanging="360"/>
        <w:contextualSpacing/>
      </w:pPr>
      <w:r>
        <w:t>Time and resources to do testing; all tests are run simultaneously, which is unrealistic for a large herd.</w:t>
      </w:r>
    </w:p>
    <w:p w14:paraId="53B0E06B" w14:textId="77777777" w:rsidR="005E67F7" w:rsidRDefault="005E67F7" w:rsidP="005E67F7">
      <w:pPr>
        <w:pStyle w:val="Heading4"/>
        <w:spacing w:line="480" w:lineRule="auto"/>
        <w:rPr>
          <w:rFonts w:eastAsia="Arial"/>
        </w:rPr>
      </w:pPr>
      <w:bookmarkStart w:id="48" w:name="_m65non1d22u4"/>
      <w:bookmarkEnd w:id="48"/>
      <w:r>
        <w:rPr>
          <w:rFonts w:eastAsia="Arial"/>
        </w:rPr>
        <w:t xml:space="preserve">Exogenous Factors </w:t>
      </w:r>
    </w:p>
    <w:p w14:paraId="439E56A4" w14:textId="77777777" w:rsidR="005E67F7" w:rsidRDefault="005E67F7" w:rsidP="005E67F7">
      <w:pPr>
        <w:numPr>
          <w:ilvl w:val="0"/>
          <w:numId w:val="18"/>
        </w:numPr>
        <w:spacing w:line="480" w:lineRule="auto"/>
        <w:ind w:hanging="360"/>
        <w:contextualSpacing/>
      </w:pPr>
      <w:r>
        <w:t xml:space="preserve">Testing times/delays </w:t>
      </w:r>
    </w:p>
    <w:p w14:paraId="2C6EAF64" w14:textId="77777777" w:rsidR="005E67F7" w:rsidRDefault="005E67F7" w:rsidP="005E67F7">
      <w:pPr>
        <w:numPr>
          <w:ilvl w:val="1"/>
          <w:numId w:val="18"/>
        </w:numPr>
        <w:spacing w:line="480" w:lineRule="auto"/>
        <w:ind w:hanging="360"/>
        <w:contextualSpacing/>
      </w:pPr>
      <w:r>
        <w:t xml:space="preserve">Times and delays of running test (getting results back) and time till subsequent removal are specified beforehand. Tests take a certain time to </w:t>
      </w:r>
      <w:r>
        <w:lastRenderedPageBreak/>
        <w:t>be processed and results to come back, and it's takes farmers a bit of time to arrange for removal.</w:t>
      </w:r>
    </w:p>
    <w:p w14:paraId="2D4B52B1" w14:textId="77777777" w:rsidR="005E67F7" w:rsidRDefault="005E67F7" w:rsidP="005E67F7">
      <w:pPr>
        <w:numPr>
          <w:ilvl w:val="0"/>
          <w:numId w:val="18"/>
        </w:numPr>
        <w:spacing w:line="480" w:lineRule="auto"/>
        <w:ind w:hanging="360"/>
        <w:contextualSpacing/>
      </w:pPr>
      <w:commentRangeStart w:id="49"/>
      <w:r>
        <w:t xml:space="preserve">Testing sensitivity/ specificity </w:t>
      </w:r>
      <w:commentRangeEnd w:id="49"/>
      <w:r w:rsidR="00DA4E16">
        <w:rPr>
          <w:rStyle w:val="CommentReference"/>
        </w:rPr>
        <w:commentReference w:id="49"/>
      </w:r>
    </w:p>
    <w:p w14:paraId="3DB00F17" w14:textId="77777777" w:rsidR="005E67F7" w:rsidRDefault="005E67F7" w:rsidP="005E67F7">
      <w:pPr>
        <w:numPr>
          <w:ilvl w:val="1"/>
          <w:numId w:val="18"/>
        </w:numPr>
        <w:spacing w:line="480" w:lineRule="auto"/>
        <w:ind w:hanging="360"/>
        <w:contextualSpacing/>
      </w:pPr>
      <w:r>
        <w:t>These values are gathered from the literature,</w:t>
      </w:r>
      <w:r>
        <w:rPr>
          <w:vertAlign w:val="superscript"/>
        </w:rPr>
        <w:t>2</w:t>
      </w:r>
      <w:r>
        <w:t xml:space="preserve"> and have ranges based on current state of infection, currently these values are set to high-low values, but with more information could be varied based on length of infection (i.e. fecal testing becomes more effective as disease progresses).</w:t>
      </w:r>
    </w:p>
    <w:p w14:paraId="263FC770" w14:textId="77777777" w:rsidR="005E67F7" w:rsidRDefault="005E67F7" w:rsidP="005E67F7">
      <w:pPr>
        <w:pStyle w:val="Heading4"/>
        <w:spacing w:line="480" w:lineRule="auto"/>
        <w:rPr>
          <w:rFonts w:eastAsia="Arial"/>
        </w:rPr>
      </w:pPr>
      <w:bookmarkStart w:id="50" w:name="_7un564dtfspi"/>
      <w:bookmarkEnd w:id="50"/>
      <w:r>
        <w:rPr>
          <w:rFonts w:eastAsia="Arial"/>
        </w:rPr>
        <w:t>Endogenous Factors</w:t>
      </w:r>
    </w:p>
    <w:p w14:paraId="77D2E49B" w14:textId="77777777" w:rsidR="005E67F7" w:rsidRDefault="005E67F7" w:rsidP="005E67F7">
      <w:pPr>
        <w:numPr>
          <w:ilvl w:val="0"/>
          <w:numId w:val="20"/>
        </w:numPr>
        <w:spacing w:line="480" w:lineRule="auto"/>
        <w:ind w:hanging="360"/>
        <w:contextualSpacing/>
      </w:pPr>
      <w:r>
        <w:t>Numbers of cows diagnosed (true positive)</w:t>
      </w:r>
    </w:p>
    <w:p w14:paraId="7099151A" w14:textId="77777777" w:rsidR="005E67F7" w:rsidRDefault="005E67F7" w:rsidP="005E67F7">
      <w:pPr>
        <w:numPr>
          <w:ilvl w:val="1"/>
          <w:numId w:val="20"/>
        </w:numPr>
        <w:spacing w:line="480" w:lineRule="auto"/>
        <w:ind w:hanging="360"/>
        <w:contextualSpacing/>
      </w:pPr>
      <w:r>
        <w:t>Key values coming out of the testing are of course how many are being accurately diagnosed. Numbers of cows with the disease that get discovered by the disease.</w:t>
      </w:r>
    </w:p>
    <w:p w14:paraId="3BCB7DF5" w14:textId="77777777" w:rsidR="005E67F7" w:rsidRDefault="005E67F7" w:rsidP="005E67F7">
      <w:pPr>
        <w:numPr>
          <w:ilvl w:val="0"/>
          <w:numId w:val="20"/>
        </w:numPr>
        <w:spacing w:line="480" w:lineRule="auto"/>
        <w:ind w:hanging="360"/>
        <w:contextualSpacing/>
      </w:pPr>
      <w:r>
        <w:t>Number of cows removed in error (false positives)</w:t>
      </w:r>
    </w:p>
    <w:p w14:paraId="08ABEF0F" w14:textId="77777777" w:rsidR="005E67F7" w:rsidRDefault="005E67F7" w:rsidP="005E67F7">
      <w:pPr>
        <w:numPr>
          <w:ilvl w:val="1"/>
          <w:numId w:val="20"/>
        </w:numPr>
        <w:spacing w:line="480" w:lineRule="auto"/>
        <w:ind w:hanging="360"/>
        <w:contextualSpacing/>
      </w:pPr>
      <w:r>
        <w:t xml:space="preserve">Also of interest is the number of cows that do not have the disease that are inaccurately diagnosed. While small, this number represents a significant cost or price to the farmers. </w:t>
      </w:r>
    </w:p>
    <w:p w14:paraId="46FEB7C3" w14:textId="77777777" w:rsidR="005E67F7" w:rsidRDefault="005E67F7" w:rsidP="005E67F7">
      <w:pPr>
        <w:numPr>
          <w:ilvl w:val="0"/>
          <w:numId w:val="20"/>
        </w:numPr>
        <w:spacing w:line="480" w:lineRule="auto"/>
        <w:ind w:hanging="360"/>
        <w:contextualSpacing/>
      </w:pPr>
      <w:r>
        <w:t>Diagnosis time</w:t>
      </w:r>
    </w:p>
    <w:p w14:paraId="34DC9F37" w14:textId="77777777" w:rsidR="005E67F7" w:rsidRDefault="005E67F7" w:rsidP="005E67F7">
      <w:pPr>
        <w:numPr>
          <w:ilvl w:val="1"/>
          <w:numId w:val="20"/>
        </w:numPr>
        <w:spacing w:line="480" w:lineRule="auto"/>
        <w:ind w:hanging="360"/>
        <w:contextualSpacing/>
      </w:pPr>
      <w:r>
        <w:t>Another number if interest is the average time it takes for a cow to be discovered as infected, from the time of initial infection to when cows are diagnosed by the tests.</w:t>
      </w:r>
    </w:p>
    <w:p w14:paraId="0ED4BFA0" w14:textId="77777777" w:rsidR="005E67F7" w:rsidRDefault="005E67F7" w:rsidP="005E67F7">
      <w:pPr>
        <w:numPr>
          <w:ilvl w:val="0"/>
          <w:numId w:val="20"/>
        </w:numPr>
        <w:spacing w:line="480" w:lineRule="auto"/>
        <w:ind w:hanging="360"/>
        <w:contextualSpacing/>
      </w:pPr>
      <w:r>
        <w:t>Prevalence</w:t>
      </w:r>
    </w:p>
    <w:p w14:paraId="12C80AE9" w14:textId="77777777" w:rsidR="005E67F7" w:rsidRDefault="005E67F7" w:rsidP="005E67F7">
      <w:pPr>
        <w:numPr>
          <w:ilvl w:val="1"/>
          <w:numId w:val="20"/>
        </w:numPr>
        <w:spacing w:line="480" w:lineRule="auto"/>
        <w:ind w:hanging="360"/>
        <w:contextualSpacing/>
      </w:pPr>
      <w:r>
        <w:t xml:space="preserve">As mentioned earlier, this value is key to the model and the goals of the project. The goal is to know how the testing lowers or manages the </w:t>
      </w:r>
      <w:r>
        <w:lastRenderedPageBreak/>
        <w:t>prevalence over time, hopefully but not necessarily removing the disease completely.</w:t>
      </w:r>
    </w:p>
    <w:p w14:paraId="1F573F73" w14:textId="77777777" w:rsidR="005E67F7" w:rsidRDefault="005E67F7" w:rsidP="005E67F7">
      <w:pPr>
        <w:pStyle w:val="Heading2"/>
        <w:spacing w:line="480" w:lineRule="auto"/>
        <w:rPr>
          <w:rFonts w:eastAsia="Arial"/>
        </w:rPr>
      </w:pPr>
      <w:bookmarkStart w:id="51" w:name="_z8qdjlljutcz"/>
      <w:bookmarkStart w:id="52" w:name="_Toc468993510"/>
      <w:bookmarkEnd w:id="51"/>
      <w:r>
        <w:rPr>
          <w:rFonts w:eastAsia="Arial"/>
        </w:rPr>
        <w:t>Model Architecture</w:t>
      </w:r>
      <w:bookmarkEnd w:id="52"/>
    </w:p>
    <w:p w14:paraId="7129D818" w14:textId="77777777" w:rsidR="005E67F7" w:rsidRDefault="005E67F7" w:rsidP="005E67F7">
      <w:pPr>
        <w:spacing w:line="480" w:lineRule="auto"/>
      </w:pPr>
      <w:r>
        <w:tab/>
        <w:t xml:space="preserve">This model relies on a hybrid architecture of Agent-Based modeling and System Dynamics modeling. Cows are modeled through agents, which allows for cow specific diagnostic testing to be applied on a per animal basis. It also allows keeping track more information about the state and attributes of each cow like age, gender. The model does not utilize spatial/ environmental modeling techniques for agent interactions, instead it takes a more system dynamics approach. Disease prevalence and environmental infection rate are calculated in a System Dynamics fashion, using a rate of infection based on the aggregate weighted prevalence (number of infected cows weighted by state over total population) and average frequency of infective contact. </w:t>
      </w:r>
    </w:p>
    <w:p w14:paraId="6D540F32" w14:textId="77777777" w:rsidR="005E67F7" w:rsidRDefault="005E67F7" w:rsidP="005E67F7">
      <w:pPr>
        <w:spacing w:line="480" w:lineRule="auto"/>
      </w:pPr>
      <w:r>
        <w:tab/>
        <w:t xml:space="preserve">This architecture chose in particular was done because of the limited data around spread of infection via cow to cow and environmental transmission. The data available around mother to calf transmission is done in an agent based fashion, but because there is limited around environmental transmission it makes the most sense to aggregate it rather than try model it with multiple unknowns. Environmental contact is complex and not well known, there is many possible sources and scenarios that would lead to a cumbersome model with a lot more unknowns. </w:t>
      </w:r>
    </w:p>
    <w:p w14:paraId="4CD7E261" w14:textId="77777777" w:rsidR="005E67F7" w:rsidRDefault="005E67F7" w:rsidP="005E67F7">
      <w:pPr>
        <w:pStyle w:val="Heading2"/>
        <w:spacing w:line="480" w:lineRule="auto"/>
        <w:rPr>
          <w:rFonts w:eastAsia="Arial"/>
        </w:rPr>
      </w:pPr>
      <w:bookmarkStart w:id="53" w:name="_lx1mlcejr7kj"/>
      <w:bookmarkStart w:id="54" w:name="_Toc468993511"/>
      <w:bookmarkEnd w:id="53"/>
      <w:r>
        <w:rPr>
          <w:rFonts w:eastAsia="Arial"/>
        </w:rPr>
        <w:lastRenderedPageBreak/>
        <w:t>Birth, Pregnancy, and Population Control Model</w:t>
      </w:r>
      <w:bookmarkEnd w:id="54"/>
    </w:p>
    <w:p w14:paraId="11148EC3" w14:textId="77777777" w:rsidR="005E67F7" w:rsidRDefault="005E67F7" w:rsidP="005E67F7">
      <w:pPr>
        <w:spacing w:line="480" w:lineRule="auto"/>
      </w:pPr>
      <w:r>
        <w:tab/>
        <w:t xml:space="preserve">This portion of the model is critical; it defines the basic (if simplistic) lifecycle of a cow and it gives us a foundation on which to base the rest of the model. This model takes some liberties when it comes to the nuances of birth and death. In this state chart, movements between states are characterized as a timeout and are fixed values. Cows in a real herd have a pretty static/predictable lifecycle and as such we are able to capture pregnancy and removal in simple terms in order to make the rest of the model more manageable. In real life, births of calves </w:t>
      </w:r>
      <w:proofErr w:type="gramStart"/>
      <w:r>
        <w:t>is</w:t>
      </w:r>
      <w:proofErr w:type="gramEnd"/>
      <w:r>
        <w:t xml:space="preserve"> fairly predictable, cows are born in the spring around April, and weaned (separated from the mother) after about 6 months in October. Because of this, our model assumes specific timeouts for the various transitions, Pregnancy time (9 months) and not pregnant time (3 months) to create a predictable yearly cycle. </w:t>
      </w:r>
      <w:commentRangeStart w:id="55"/>
      <w:r>
        <w:t>As well, the time for a calf to grow up and join the pregnancy cycle is also one year (6 months weaning, 6 months grazing) so they join at the correct time and can start having calves with the rest of the population at the right time.</w:t>
      </w:r>
      <w:commentRangeEnd w:id="55"/>
      <w:r w:rsidR="0066221D">
        <w:rPr>
          <w:rStyle w:val="CommentReference"/>
        </w:rPr>
        <w:commentReference w:id="55"/>
      </w:r>
    </w:p>
    <w:p w14:paraId="5CB59B6A" w14:textId="77777777" w:rsidR="005E67F7" w:rsidRDefault="005E67F7" w:rsidP="005E67F7">
      <w:pPr>
        <w:pStyle w:val="Heading3"/>
        <w:spacing w:line="480" w:lineRule="auto"/>
        <w:rPr>
          <w:rFonts w:eastAsia="Arial"/>
        </w:rPr>
      </w:pPr>
      <w:bookmarkStart w:id="57" w:name="_a0jucgkv9tah"/>
      <w:bookmarkStart w:id="58" w:name="_Toc468993512"/>
      <w:bookmarkEnd w:id="57"/>
      <w:r>
        <w:rPr>
          <w:rFonts w:eastAsia="Arial"/>
        </w:rPr>
        <w:t>Pregnancy Cycle State chart</w:t>
      </w:r>
      <w:bookmarkEnd w:id="58"/>
    </w:p>
    <w:p w14:paraId="3E1823C6" w14:textId="77777777" w:rsidR="005E67F7" w:rsidRDefault="005E67F7" w:rsidP="005E67F7">
      <w:pPr>
        <w:spacing w:line="480" w:lineRule="auto"/>
      </w:pPr>
      <w:r>
        <w:tab/>
        <w:t>At a very high level, calves are born and they are linked to their mothers for the duration of their 6 month weaning period. After weaning, a majority of male calves are removed because a large number is not necessary for management of population. The rest of the calves grow up, and after 6 months they are either segregated from the population if male or start having calves of their own if female. Cows can be removed by old age, by “Population Control” (removal/sale of cows to maintain population), or as a result of infertility.</w:t>
      </w:r>
    </w:p>
    <w:p w14:paraId="3F213CD8" w14:textId="77777777" w:rsidR="005E67F7" w:rsidRDefault="005E67F7" w:rsidP="005E67F7">
      <w:pPr>
        <w:spacing w:line="480" w:lineRule="auto"/>
      </w:pPr>
    </w:p>
    <w:p w14:paraId="7928031B" w14:textId="77777777" w:rsidR="005E67F7" w:rsidRDefault="005E67F7" w:rsidP="005E67F7">
      <w:pPr>
        <w:spacing w:line="480" w:lineRule="auto"/>
        <w:jc w:val="center"/>
      </w:pPr>
      <w:r>
        <w:rPr>
          <w:noProof/>
        </w:rPr>
        <w:drawing>
          <wp:inline distT="0" distB="0" distL="0" distR="0" wp14:anchorId="1002B03B" wp14:editId="522F8027">
            <wp:extent cx="5372100" cy="56388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5638800"/>
                    </a:xfrm>
                    <a:prstGeom prst="rect">
                      <a:avLst/>
                    </a:prstGeom>
                    <a:noFill/>
                    <a:ln>
                      <a:noFill/>
                    </a:ln>
                  </pic:spPr>
                </pic:pic>
              </a:graphicData>
            </a:graphic>
          </wp:inline>
        </w:drawing>
      </w:r>
    </w:p>
    <w:p w14:paraId="0F0C1E72" w14:textId="77777777" w:rsidR="005E67F7" w:rsidRDefault="005E67F7" w:rsidP="005E67F7">
      <w:pPr>
        <w:pStyle w:val="Heading3"/>
        <w:spacing w:line="480" w:lineRule="auto"/>
        <w:rPr>
          <w:rFonts w:eastAsia="Arial"/>
        </w:rPr>
      </w:pPr>
      <w:bookmarkStart w:id="59" w:name="_mnitnuw3vfju"/>
      <w:bookmarkStart w:id="60" w:name="_Toc468993513"/>
      <w:bookmarkEnd w:id="59"/>
      <w:r>
        <w:rPr>
          <w:rFonts w:eastAsia="Arial"/>
        </w:rPr>
        <w:t>Initial State</w:t>
      </w:r>
      <w:bookmarkEnd w:id="60"/>
    </w:p>
    <w:p w14:paraId="5EF8A3CD" w14:textId="77777777" w:rsidR="005E67F7" w:rsidRDefault="005E67F7" w:rsidP="005E67F7">
      <w:pPr>
        <w:spacing w:line="480" w:lineRule="auto"/>
        <w:ind w:firstLine="720"/>
      </w:pPr>
      <w:r>
        <w:t xml:space="preserve">There are several things that are done at the start the model in order to get the life and pregnancy cycle into motion. Within a regular herd of cows on a farm a majority of the cows are female. There is a significantly lower number of male cows that are kept around (for breeding purposes). Because of this, the initial Gender variable is set </w:t>
      </w:r>
      <w:r>
        <w:lastRenderedPageBreak/>
        <w:t xml:space="preserve">according to the parameter </w:t>
      </w:r>
      <w:proofErr w:type="spellStart"/>
      <w:r>
        <w:rPr>
          <w:i/>
        </w:rPr>
        <w:t>InitialFemalePercentage</w:t>
      </w:r>
      <w:proofErr w:type="spellEnd"/>
      <w:r>
        <w:t xml:space="preserve"> (90%). Once the model has started running the chance a new calf is male or female is equal at 50%. Age of cows is also varied at the start, the function </w:t>
      </w:r>
      <w:proofErr w:type="spellStart"/>
      <w:proofErr w:type="gramStart"/>
      <w:r>
        <w:rPr>
          <w:i/>
        </w:rPr>
        <w:t>InitialCowPopulation</w:t>
      </w:r>
      <w:proofErr w:type="spellEnd"/>
      <w:r>
        <w:rPr>
          <w:i/>
        </w:rPr>
        <w:t>(</w:t>
      </w:r>
      <w:proofErr w:type="gramEnd"/>
      <w:r>
        <w:rPr>
          <w:i/>
        </w:rPr>
        <w:t xml:space="preserve">) </w:t>
      </w:r>
      <w:r>
        <w:t xml:space="preserve">gives the initial cows an age between 1  and 9 years old. </w:t>
      </w:r>
    </w:p>
    <w:p w14:paraId="03B0C5A5" w14:textId="77777777" w:rsidR="005E67F7" w:rsidRDefault="005E67F7" w:rsidP="005E67F7">
      <w:pPr>
        <w:pStyle w:val="Heading3"/>
        <w:spacing w:line="480" w:lineRule="auto"/>
        <w:rPr>
          <w:rFonts w:eastAsia="Arial"/>
        </w:rPr>
      </w:pPr>
      <w:bookmarkStart w:id="61" w:name="_rqnev3y70r4c"/>
      <w:bookmarkStart w:id="62" w:name="_Toc468993514"/>
      <w:bookmarkEnd w:id="61"/>
      <w:r>
        <w:rPr>
          <w:rFonts w:eastAsia="Arial"/>
        </w:rPr>
        <w:t>Evolving State</w:t>
      </w:r>
      <w:bookmarkEnd w:id="62"/>
    </w:p>
    <w:p w14:paraId="2F9AFA13" w14:textId="77777777" w:rsidR="005E67F7" w:rsidRDefault="005E67F7" w:rsidP="005E67F7">
      <w:pPr>
        <w:spacing w:line="480" w:lineRule="auto"/>
      </w:pPr>
      <w:r>
        <w:tab/>
        <w:t xml:space="preserve">There are two main factors or variables that are taken into account when moving through this state. </w:t>
      </w:r>
      <w:proofErr w:type="spellStart"/>
      <w:r>
        <w:rPr>
          <w:i/>
        </w:rPr>
        <w:t>currentAge</w:t>
      </w:r>
      <w:proofErr w:type="spellEnd"/>
      <w:r>
        <w:rPr>
          <w:i/>
        </w:rPr>
        <w:t xml:space="preserve">, </w:t>
      </w:r>
      <w:r>
        <w:t>and</w:t>
      </w:r>
      <w:r>
        <w:rPr>
          <w:i/>
        </w:rPr>
        <w:t xml:space="preserve"> Gender</w:t>
      </w:r>
      <w:r>
        <w:t xml:space="preserve"> (or more specifically, </w:t>
      </w:r>
      <w:proofErr w:type="spellStart"/>
      <w:r>
        <w:rPr>
          <w:i/>
        </w:rPr>
        <w:t>isFemale</w:t>
      </w:r>
      <w:proofErr w:type="spellEnd"/>
      <w:r>
        <w:rPr>
          <w:i/>
        </w:rPr>
        <w:t xml:space="preserve">). </w:t>
      </w:r>
    </w:p>
    <w:p w14:paraId="6778680B" w14:textId="77777777" w:rsidR="005E67F7" w:rsidRDefault="005E67F7" w:rsidP="005E67F7">
      <w:pPr>
        <w:spacing w:line="480" w:lineRule="auto"/>
      </w:pPr>
      <w:r>
        <w:tab/>
        <w:t xml:space="preserve">Age is kept track in two ways. One is implicitly through state changes. Young cows or newborn cows will start in the </w:t>
      </w:r>
      <w:proofErr w:type="spellStart"/>
      <w:r>
        <w:rPr>
          <w:b/>
        </w:rPr>
        <w:t>WeaningCalf</w:t>
      </w:r>
      <w:proofErr w:type="spellEnd"/>
      <w:r>
        <w:t xml:space="preserve"> state and be in this stage for 6 months and in the </w:t>
      </w:r>
      <w:proofErr w:type="spellStart"/>
      <w:r>
        <w:rPr>
          <w:b/>
        </w:rPr>
        <w:t>GrazingCalf</w:t>
      </w:r>
      <w:proofErr w:type="spellEnd"/>
      <w:r>
        <w:t xml:space="preserve"> state for another 6 months. The other way age is kept track of in the </w:t>
      </w:r>
      <w:proofErr w:type="spellStart"/>
      <w:r>
        <w:rPr>
          <w:i/>
        </w:rPr>
        <w:t>currentAge</w:t>
      </w:r>
      <w:proofErr w:type="spellEnd"/>
      <w:r>
        <w:t xml:space="preserve"> variable. This is used in the removal of old cows and keeping track of when they should die (in the </w:t>
      </w:r>
      <w:proofErr w:type="spellStart"/>
      <w:r>
        <w:rPr>
          <w:i/>
        </w:rPr>
        <w:t>RemoveOldCows</w:t>
      </w:r>
      <w:proofErr w:type="spellEnd"/>
      <w:r>
        <w:rPr>
          <w:i/>
        </w:rPr>
        <w:t xml:space="preserve"> </w:t>
      </w:r>
      <w:r>
        <w:t xml:space="preserve">event). </w:t>
      </w:r>
    </w:p>
    <w:p w14:paraId="113C503B" w14:textId="77777777" w:rsidR="005E67F7" w:rsidRDefault="005E67F7" w:rsidP="005E67F7">
      <w:pPr>
        <w:spacing w:line="480" w:lineRule="auto"/>
        <w:ind w:firstLine="720"/>
      </w:pPr>
      <w:r>
        <w:t xml:space="preserve">The second major variable or factor in the evolution of this </w:t>
      </w:r>
      <w:proofErr w:type="spellStart"/>
      <w:r>
        <w:t>statechart</w:t>
      </w:r>
      <w:proofErr w:type="spellEnd"/>
      <w:r>
        <w:t xml:space="preserve"> is the cows Gender, male or female. Male cows, as mentioned earlier are not kept around as much, there should only 10-20% males in the population at any time. Because of this there is a removal transition (from branch after </w:t>
      </w:r>
      <w:proofErr w:type="spellStart"/>
      <w:r>
        <w:rPr>
          <w:b/>
        </w:rPr>
        <w:t>WeaningCalf</w:t>
      </w:r>
      <w:proofErr w:type="spellEnd"/>
      <w:r>
        <w:rPr>
          <w:b/>
        </w:rPr>
        <w:t xml:space="preserve"> </w:t>
      </w:r>
      <w:r>
        <w:t xml:space="preserve">to </w:t>
      </w:r>
      <w:proofErr w:type="spellStart"/>
      <w:r>
        <w:rPr>
          <w:b/>
        </w:rPr>
        <w:t>Removed</w:t>
      </w:r>
      <w:proofErr w:type="spellEnd"/>
      <w:r>
        <w:t xml:space="preserve">) in which 80% of male calves are removed after they are weaned. As well, male cows who stay within the population are segregated from the females (they do not go through the pregnancy states). Realistically, the small male population is kept separate from the females of the herd until breeding time, so Male cows do not add to the weighted prevalence of the disease (See </w:t>
      </w:r>
      <w:hyperlink w:anchor="_fge6pnpk0ihm" w:history="1">
        <w:r>
          <w:rPr>
            <w:rStyle w:val="Hyperlink"/>
            <w:color w:val="1155CC"/>
          </w:rPr>
          <w:t>Interactions with other State charts</w:t>
        </w:r>
      </w:hyperlink>
      <w:r>
        <w:t xml:space="preserve"> for more details). </w:t>
      </w:r>
    </w:p>
    <w:p w14:paraId="51DE9FEE" w14:textId="77777777" w:rsidR="005E67F7" w:rsidRDefault="005E67F7" w:rsidP="005E67F7">
      <w:pPr>
        <w:spacing w:line="480" w:lineRule="auto"/>
        <w:ind w:firstLine="720"/>
      </w:pPr>
      <w:r>
        <w:t xml:space="preserve">Finally, there is another detail of evolving the state that is indirectly linked to these two main factors. Characterized in the model as “Population Control”, there is a </w:t>
      </w:r>
      <w:r>
        <w:lastRenderedPageBreak/>
        <w:t xml:space="preserve">mechanism in place via the transitions </w:t>
      </w:r>
      <w:proofErr w:type="spellStart"/>
      <w:r>
        <w:rPr>
          <w:i/>
        </w:rPr>
        <w:t>malePopulationControl</w:t>
      </w:r>
      <w:proofErr w:type="spellEnd"/>
      <w:r>
        <w:rPr>
          <w:i/>
        </w:rPr>
        <w:t xml:space="preserve"> </w:t>
      </w:r>
      <w:r>
        <w:t>and</w:t>
      </w:r>
      <w:r>
        <w:rPr>
          <w:i/>
        </w:rPr>
        <w:t xml:space="preserve"> </w:t>
      </w:r>
      <w:proofErr w:type="spellStart"/>
      <w:r>
        <w:rPr>
          <w:i/>
        </w:rPr>
        <w:t>FemalePopulationControl</w:t>
      </w:r>
      <w:proofErr w:type="spellEnd"/>
      <w:r>
        <w:rPr>
          <w:i/>
        </w:rPr>
        <w:t xml:space="preserve"> </w:t>
      </w:r>
      <w:r>
        <w:t>by which cows are removed from the population as it grows too high. This mechanism can be thought of generally as removal, but more realistically would be the selling of stock. We characterize it as a general removal as the cows are no longer a part of the population.</w:t>
      </w:r>
    </w:p>
    <w:p w14:paraId="64AA45A6" w14:textId="77777777" w:rsidR="005E67F7" w:rsidRDefault="005E67F7" w:rsidP="005E67F7">
      <w:pPr>
        <w:pStyle w:val="Heading3"/>
        <w:spacing w:line="480" w:lineRule="auto"/>
        <w:rPr>
          <w:rFonts w:eastAsia="Arial"/>
        </w:rPr>
      </w:pPr>
      <w:bookmarkStart w:id="63" w:name="_9bg3vpbwcbk8"/>
      <w:bookmarkStart w:id="64" w:name="_Toc468993515"/>
      <w:bookmarkEnd w:id="63"/>
      <w:r>
        <w:rPr>
          <w:rFonts w:eastAsia="Arial"/>
        </w:rPr>
        <w:t>Pregnancy</w:t>
      </w:r>
      <w:bookmarkEnd w:id="64"/>
    </w:p>
    <w:p w14:paraId="733EE97D" w14:textId="77777777" w:rsidR="005E67F7" w:rsidRDefault="005E67F7" w:rsidP="005E67F7">
      <w:pPr>
        <w:spacing w:line="480" w:lineRule="auto"/>
      </w:pPr>
      <w:r>
        <w:tab/>
        <w:t xml:space="preserve">Pregnancy, and by extension births is the key element of this model. After female calves have grown up (12 months) they enter the Pregnancy cycle. After 3 months of </w:t>
      </w:r>
      <w:proofErr w:type="spellStart"/>
      <w:r>
        <w:rPr>
          <w:b/>
        </w:rPr>
        <w:t>NotPregnant</w:t>
      </w:r>
      <w:proofErr w:type="spellEnd"/>
      <w:r>
        <w:rPr>
          <w:b/>
        </w:rPr>
        <w:t xml:space="preserve"> </w:t>
      </w:r>
      <w:r>
        <w:t xml:space="preserve">cows enter the </w:t>
      </w:r>
      <w:r>
        <w:rPr>
          <w:b/>
        </w:rPr>
        <w:t xml:space="preserve">Pregnant </w:t>
      </w:r>
      <w:r>
        <w:t xml:space="preserve">state where they stay for 9 months before giving birth. One of the simplifications we took with this model is to not include direct interactions between male and female cows (via movement, proximity, etc.) it is assumed that because we have a population of males and females that the mating process just happens, there is no need to simulate those interactions for the purposes of this model. </w:t>
      </w:r>
    </w:p>
    <w:p w14:paraId="4F9047BC" w14:textId="77777777" w:rsidR="005E67F7" w:rsidRDefault="005E67F7" w:rsidP="005E67F7">
      <w:pPr>
        <w:spacing w:line="480" w:lineRule="auto"/>
      </w:pPr>
      <w:r>
        <w:tab/>
        <w:t xml:space="preserve">The birth rate of cows is 90%, the 10% of cows who do not become pregnant are removed on the assumption that they are too old, infertile, or other such ailment. When a calf is born the mother and the calf are linked together via two variables, </w:t>
      </w:r>
      <w:r>
        <w:rPr>
          <w:i/>
        </w:rPr>
        <w:t xml:space="preserve">mother </w:t>
      </w:r>
      <w:r>
        <w:t xml:space="preserve">and </w:t>
      </w:r>
      <w:r>
        <w:rPr>
          <w:i/>
        </w:rPr>
        <w:t>child.</w:t>
      </w:r>
      <w:r>
        <w:t xml:space="preserve"> The mother's </w:t>
      </w:r>
      <w:r>
        <w:rPr>
          <w:i/>
        </w:rPr>
        <w:t xml:space="preserve">child </w:t>
      </w:r>
      <w:r>
        <w:t xml:space="preserve">variable is set to the child calf’s agent and the calf's </w:t>
      </w:r>
      <w:r>
        <w:rPr>
          <w:i/>
        </w:rPr>
        <w:t xml:space="preserve">mother </w:t>
      </w:r>
      <w:r>
        <w:t xml:space="preserve">variable is set to the mother agent, this allows for mother calf interactions (See </w:t>
      </w:r>
      <w:hyperlink w:anchor="_fge6pnpk0ihm" w:history="1">
        <w:r>
          <w:rPr>
            <w:rStyle w:val="Hyperlink"/>
            <w:color w:val="1155CC"/>
          </w:rPr>
          <w:t>Interactions with other State charts</w:t>
        </w:r>
      </w:hyperlink>
      <w:r>
        <w:t xml:space="preserve"> for more details).  </w:t>
      </w:r>
    </w:p>
    <w:p w14:paraId="6D1CE3B7" w14:textId="77777777" w:rsidR="005E67F7" w:rsidRDefault="005E67F7" w:rsidP="005E67F7">
      <w:pPr>
        <w:pStyle w:val="Heading3"/>
        <w:spacing w:line="480" w:lineRule="auto"/>
        <w:rPr>
          <w:rFonts w:eastAsia="Arial"/>
        </w:rPr>
      </w:pPr>
      <w:bookmarkStart w:id="65" w:name="_fge6pnpk0ihm"/>
      <w:bookmarkStart w:id="66" w:name="_Toc468993516"/>
      <w:bookmarkEnd w:id="65"/>
      <w:r>
        <w:rPr>
          <w:rFonts w:eastAsia="Arial"/>
        </w:rPr>
        <w:lastRenderedPageBreak/>
        <w:t>Interactions with other State charts</w:t>
      </w:r>
      <w:bookmarkEnd w:id="66"/>
    </w:p>
    <w:p w14:paraId="0858DD51" w14:textId="77777777" w:rsidR="005E67F7" w:rsidRDefault="005E67F7" w:rsidP="005E67F7">
      <w:pPr>
        <w:spacing w:line="480" w:lineRule="auto"/>
      </w:pPr>
      <w:r>
        <w:tab/>
        <w:t xml:space="preserve">The biggest interaction between the state charts is the dependence on infection transmission on states within the Pregnancy Cycle State chart. There are two possibilities for getting infected (moving from </w:t>
      </w:r>
      <w:r>
        <w:rPr>
          <w:b/>
        </w:rPr>
        <w:t xml:space="preserve">Susceptible </w:t>
      </w:r>
      <w:r>
        <w:t>to</w:t>
      </w:r>
      <w:r>
        <w:rPr>
          <w:b/>
        </w:rPr>
        <w:t xml:space="preserve"> Infected)</w:t>
      </w:r>
      <w:r>
        <w:t xml:space="preserve">. One is </w:t>
      </w:r>
      <w:proofErr w:type="spellStart"/>
      <w:r>
        <w:rPr>
          <w:i/>
        </w:rPr>
        <w:t>exposureFromEnvironment</w:t>
      </w:r>
      <w:proofErr w:type="spellEnd"/>
      <w:r>
        <w:rPr>
          <w:i/>
        </w:rPr>
        <w:t xml:space="preserve"> </w:t>
      </w:r>
      <w:r>
        <w:t xml:space="preserve">and the other is </w:t>
      </w:r>
      <w:proofErr w:type="spellStart"/>
      <w:r>
        <w:rPr>
          <w:i/>
        </w:rPr>
        <w:t>motherToChildInfectiveContactRate</w:t>
      </w:r>
      <w:proofErr w:type="spellEnd"/>
      <w:r>
        <w:rPr>
          <w:i/>
        </w:rPr>
        <w:t xml:space="preserve">. </w:t>
      </w:r>
      <w:r>
        <w:t xml:space="preserve">Exposure from the environment depends on the cows being in one of the two calf states, </w:t>
      </w:r>
      <w:proofErr w:type="spellStart"/>
      <w:r>
        <w:rPr>
          <w:b/>
        </w:rPr>
        <w:t>WeaningCalf</w:t>
      </w:r>
      <w:proofErr w:type="spellEnd"/>
      <w:r>
        <w:rPr>
          <w:b/>
        </w:rPr>
        <w:t xml:space="preserve"> </w:t>
      </w:r>
      <w:r>
        <w:t>or</w:t>
      </w:r>
      <w:r>
        <w:rPr>
          <w:b/>
        </w:rPr>
        <w:t xml:space="preserve"> </w:t>
      </w:r>
      <w:proofErr w:type="spellStart"/>
      <w:r>
        <w:rPr>
          <w:b/>
        </w:rPr>
        <w:t>GrazingCalf</w:t>
      </w:r>
      <w:proofErr w:type="spellEnd"/>
      <w:r>
        <w:rPr>
          <w:b/>
        </w:rPr>
        <w:t>.</w:t>
      </w:r>
      <w:r>
        <w:t xml:space="preserve"> This is because cows are only susceptible to the MAP bacteria in the first 6-12 months of their life, after than their immune system is strong enough so that infection is unlikely to impossible. Secondly, the infection from mother depends the connection between the mother and the child during the </w:t>
      </w:r>
      <w:proofErr w:type="spellStart"/>
      <w:r>
        <w:rPr>
          <w:b/>
        </w:rPr>
        <w:t>WeaningCalf</w:t>
      </w:r>
      <w:proofErr w:type="spellEnd"/>
      <w:r>
        <w:t xml:space="preserve"> state. If the mother is infected and the calf is in the weaning calf state, the is an approximately ⅓ chance over the first 6 months that the mother will infect the calf.</w:t>
      </w:r>
    </w:p>
    <w:p w14:paraId="542F2D63" w14:textId="77777777" w:rsidR="005E67F7" w:rsidRDefault="005E67F7" w:rsidP="005E67F7">
      <w:pPr>
        <w:spacing w:line="480" w:lineRule="auto"/>
      </w:pPr>
      <w:r>
        <w:tab/>
        <w:t xml:space="preserve">There are other, less direct interactions stemming from the Pregnancy Cycle State chart. As stated earlier, male cows are assumed to be separated from the general population, because of this male cows do not affect </w:t>
      </w:r>
      <w:proofErr w:type="spellStart"/>
      <w:r>
        <w:rPr>
          <w:i/>
        </w:rPr>
        <w:t>WeightedPrevalence</w:t>
      </w:r>
      <w:proofErr w:type="spellEnd"/>
      <w:r>
        <w:rPr>
          <w:i/>
        </w:rPr>
        <w:t>,</w:t>
      </w:r>
      <w:r>
        <w:t xml:space="preserve"> which is used to calculate environmental infection rate. Male cows essentially have no bearing on the spread of infection. Another critical interaction is with the Diagnostic Testing Model. Diagnostic tests are only performed on Female cows within the </w:t>
      </w:r>
      <w:r>
        <w:rPr>
          <w:b/>
        </w:rPr>
        <w:t xml:space="preserve">Pregnant </w:t>
      </w:r>
      <w:r>
        <w:t xml:space="preserve">or </w:t>
      </w:r>
      <w:proofErr w:type="spellStart"/>
      <w:r>
        <w:rPr>
          <w:b/>
        </w:rPr>
        <w:t>NotPregnant</w:t>
      </w:r>
      <w:proofErr w:type="spellEnd"/>
      <w:r>
        <w:rPr>
          <w:b/>
        </w:rPr>
        <w:t xml:space="preserve"> </w:t>
      </w:r>
      <w:r>
        <w:t xml:space="preserve">states. This is done for two reasons. One, as stated earlier, is that males do not have a bearing on the spread of infection. Second is because of the infections long latency period, even cows infected very early will not hit the </w:t>
      </w:r>
      <w:r>
        <w:rPr>
          <w:b/>
        </w:rPr>
        <w:t xml:space="preserve">Subclinical </w:t>
      </w:r>
      <w:r>
        <w:t xml:space="preserve">state during the calf states. The diagnostic tests are very inaccurate, to the point that they are not worth administering before adulthood.  </w:t>
      </w:r>
    </w:p>
    <w:p w14:paraId="30ED1B50" w14:textId="77777777" w:rsidR="005E67F7" w:rsidRDefault="005E67F7" w:rsidP="005E67F7">
      <w:pPr>
        <w:pStyle w:val="Heading2"/>
        <w:spacing w:line="480" w:lineRule="auto"/>
        <w:rPr>
          <w:rFonts w:eastAsia="Arial"/>
        </w:rPr>
      </w:pPr>
      <w:bookmarkStart w:id="67" w:name="_4yu6awfy7vla"/>
      <w:bookmarkStart w:id="68" w:name="_Toc468993517"/>
      <w:bookmarkEnd w:id="67"/>
      <w:r>
        <w:rPr>
          <w:rFonts w:eastAsia="Arial"/>
        </w:rPr>
        <w:lastRenderedPageBreak/>
        <w:t>Infection Model</w:t>
      </w:r>
      <w:bookmarkEnd w:id="68"/>
    </w:p>
    <w:p w14:paraId="133D9891" w14:textId="77777777" w:rsidR="005E67F7" w:rsidRDefault="005E67F7" w:rsidP="005E67F7">
      <w:pPr>
        <w:spacing w:line="480" w:lineRule="auto"/>
      </w:pPr>
      <w:r>
        <w:rPr>
          <w:noProof/>
        </w:rPr>
        <w:drawing>
          <wp:inline distT="0" distB="0" distL="0" distR="0" wp14:anchorId="03544545" wp14:editId="52F20729">
            <wp:extent cx="5943600" cy="37211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3D12B79C" w14:textId="77777777" w:rsidR="005E67F7" w:rsidRDefault="005E67F7" w:rsidP="005E67F7">
      <w:pPr>
        <w:pStyle w:val="Heading3"/>
        <w:spacing w:line="480" w:lineRule="auto"/>
        <w:rPr>
          <w:rFonts w:eastAsia="Arial"/>
        </w:rPr>
      </w:pPr>
      <w:bookmarkStart w:id="69" w:name="_8ivy46t93vbl"/>
      <w:bookmarkStart w:id="70" w:name="_Toc468993518"/>
      <w:bookmarkEnd w:id="69"/>
      <w:r>
        <w:rPr>
          <w:rFonts w:eastAsia="Arial"/>
        </w:rPr>
        <w:t>Initial State</w:t>
      </w:r>
      <w:bookmarkEnd w:id="70"/>
    </w:p>
    <w:p w14:paraId="121AB9B6" w14:textId="77777777" w:rsidR="005E67F7" w:rsidRDefault="005E67F7" w:rsidP="005E67F7">
      <w:pPr>
        <w:spacing w:line="480" w:lineRule="auto"/>
        <w:ind w:firstLine="720"/>
      </w:pPr>
      <w:r>
        <w:t xml:space="preserve">At the start of the model, cows can be but in one of the four states </w:t>
      </w:r>
      <w:r>
        <w:rPr>
          <w:b/>
        </w:rPr>
        <w:t>(Susceptible, Infected, Subclinical, Clinical)</w:t>
      </w:r>
      <w:r>
        <w:t xml:space="preserve">. The percentage of cows being put in each state; infected, subclinical or clinical state depends on the </w:t>
      </w:r>
      <w:proofErr w:type="spellStart"/>
      <w:r>
        <w:rPr>
          <w:i/>
        </w:rPr>
        <w:t>InitialInfectedPercentage</w:t>
      </w:r>
      <w:proofErr w:type="spellEnd"/>
      <w:r>
        <w:rPr>
          <w:i/>
        </w:rPr>
        <w:t xml:space="preserve">, </w:t>
      </w:r>
      <w:proofErr w:type="spellStart"/>
      <w:r>
        <w:rPr>
          <w:i/>
        </w:rPr>
        <w:t>InitialSubClinicalPercentage</w:t>
      </w:r>
      <w:proofErr w:type="spellEnd"/>
      <w:r>
        <w:rPr>
          <w:i/>
        </w:rPr>
        <w:t>,</w:t>
      </w:r>
      <w:r>
        <w:t xml:space="preserve"> and </w:t>
      </w:r>
      <w:proofErr w:type="spellStart"/>
      <w:r>
        <w:rPr>
          <w:i/>
        </w:rPr>
        <w:t>InitialClinicalPercentage</w:t>
      </w:r>
      <w:proofErr w:type="spellEnd"/>
      <w:r>
        <w:t>. These will take a percentage of the cows that are old enough to be in one of the states and randomly seed the infection with proportions of cows.</w:t>
      </w:r>
    </w:p>
    <w:p w14:paraId="26532D05" w14:textId="77777777" w:rsidR="005E67F7" w:rsidRDefault="005E67F7" w:rsidP="005E67F7">
      <w:pPr>
        <w:pStyle w:val="Heading3"/>
        <w:spacing w:line="480" w:lineRule="auto"/>
        <w:rPr>
          <w:rFonts w:eastAsia="Arial"/>
        </w:rPr>
      </w:pPr>
      <w:bookmarkStart w:id="71" w:name="_n1svqv6yzqi"/>
      <w:bookmarkStart w:id="72" w:name="_Toc468993519"/>
      <w:bookmarkEnd w:id="71"/>
      <w:r>
        <w:rPr>
          <w:rFonts w:eastAsia="Arial"/>
        </w:rPr>
        <w:lastRenderedPageBreak/>
        <w:t>Infection</w:t>
      </w:r>
      <w:bookmarkEnd w:id="72"/>
    </w:p>
    <w:p w14:paraId="5FF2F19B" w14:textId="77777777" w:rsidR="005E67F7" w:rsidRDefault="005E67F7" w:rsidP="005E67F7">
      <w:pPr>
        <w:spacing w:line="480" w:lineRule="auto"/>
        <w:ind w:firstLine="720"/>
      </w:pPr>
      <w:r>
        <w:t xml:space="preserve">After initialization, </w:t>
      </w:r>
      <w:proofErr w:type="gramStart"/>
      <w:r>
        <w:t>All</w:t>
      </w:r>
      <w:proofErr w:type="gramEnd"/>
      <w:r>
        <w:t xml:space="preserve"> calves start in the </w:t>
      </w:r>
      <w:r>
        <w:rPr>
          <w:b/>
        </w:rPr>
        <w:t>Susceptible</w:t>
      </w:r>
      <w:r>
        <w:t xml:space="preserve"> state. To move to </w:t>
      </w:r>
      <w:r>
        <w:rPr>
          <w:b/>
        </w:rPr>
        <w:t>Infected</w:t>
      </w:r>
      <w:r>
        <w:t xml:space="preserve">, they either can get infected from their </w:t>
      </w:r>
      <w:r>
        <w:rPr>
          <w:b/>
        </w:rPr>
        <w:t>Infective</w:t>
      </w:r>
      <w:r>
        <w:t xml:space="preserve"> mother (⅓ chance over 6 months) during the </w:t>
      </w:r>
      <w:r>
        <w:rPr>
          <w:b/>
        </w:rPr>
        <w:t>Weaning Calf</w:t>
      </w:r>
      <w:r>
        <w:t xml:space="preserve"> State. Another method of infection is if they are in </w:t>
      </w:r>
      <w:r>
        <w:rPr>
          <w:b/>
        </w:rPr>
        <w:t>Weaning Calf</w:t>
      </w:r>
      <w:r>
        <w:t xml:space="preserve"> or </w:t>
      </w:r>
      <w:r>
        <w:rPr>
          <w:b/>
        </w:rPr>
        <w:t>Grazing Calf,</w:t>
      </w:r>
      <w:r>
        <w:t xml:space="preserve"> they can be infected from </w:t>
      </w:r>
      <w:proofErr w:type="spellStart"/>
      <w:r>
        <w:rPr>
          <w:i/>
        </w:rPr>
        <w:t>exposureFromEnvironment</w:t>
      </w:r>
      <w:proofErr w:type="spellEnd"/>
      <w:r>
        <w:rPr>
          <w:i/>
        </w:rPr>
        <w:t>.</w:t>
      </w:r>
    </w:p>
    <w:p w14:paraId="062BAA84" w14:textId="77777777" w:rsidR="005E67F7" w:rsidRDefault="005E67F7" w:rsidP="005E67F7">
      <w:pPr>
        <w:spacing w:line="480" w:lineRule="auto"/>
      </w:pPr>
      <w:r>
        <w:t xml:space="preserve">After they move to </w:t>
      </w:r>
      <w:r>
        <w:rPr>
          <w:b/>
        </w:rPr>
        <w:t xml:space="preserve">Infected, </w:t>
      </w:r>
      <w:r>
        <w:t xml:space="preserve">there is a time period to progress to each </w:t>
      </w:r>
      <w:r>
        <w:rPr>
          <w:b/>
        </w:rPr>
        <w:t xml:space="preserve">Infective </w:t>
      </w:r>
      <w:r>
        <w:t xml:space="preserve">state of the disease. When cows reach the </w:t>
      </w:r>
      <w:r>
        <w:rPr>
          <w:b/>
        </w:rPr>
        <w:t>Clinical</w:t>
      </w:r>
      <w:r>
        <w:t xml:space="preserve"> Stage, they are removed after the time set in </w:t>
      </w:r>
      <w:proofErr w:type="spellStart"/>
      <w:r>
        <w:rPr>
          <w:i/>
        </w:rPr>
        <w:t>MeanClincalRemovalDuration</w:t>
      </w:r>
      <w:proofErr w:type="spellEnd"/>
      <w:r>
        <w:rPr>
          <w:i/>
        </w:rPr>
        <w:t>.</w:t>
      </w:r>
      <w:r>
        <w:t xml:space="preserve"> Only the cows in </w:t>
      </w:r>
      <w:commentRangeStart w:id="73"/>
      <w:proofErr w:type="spellStart"/>
      <w:r>
        <w:rPr>
          <w:b/>
        </w:rPr>
        <w:t>SubClinical</w:t>
      </w:r>
      <w:proofErr w:type="spellEnd"/>
      <w:r>
        <w:t xml:space="preserve"> or </w:t>
      </w:r>
      <w:r>
        <w:rPr>
          <w:b/>
        </w:rPr>
        <w:t xml:space="preserve">Clinical </w:t>
      </w:r>
      <w:r>
        <w:t xml:space="preserve">will affect the </w:t>
      </w:r>
      <w:proofErr w:type="spellStart"/>
      <w:r>
        <w:rPr>
          <w:i/>
        </w:rPr>
        <w:t>WeightedPrevalence</w:t>
      </w:r>
      <w:proofErr w:type="spellEnd"/>
      <w:r>
        <w:rPr>
          <w:i/>
        </w:rPr>
        <w:t xml:space="preserve">(), </w:t>
      </w:r>
      <w:commentRangeEnd w:id="73"/>
      <w:r w:rsidR="00D018F7">
        <w:rPr>
          <w:rStyle w:val="CommentReference"/>
        </w:rPr>
        <w:commentReference w:id="73"/>
      </w:r>
      <w:r>
        <w:t xml:space="preserve">with the weight of a single cow in either </w:t>
      </w:r>
      <w:r>
        <w:rPr>
          <w:b/>
        </w:rPr>
        <w:t>Subclinical</w:t>
      </w:r>
      <w:r>
        <w:rPr>
          <w:i/>
        </w:rPr>
        <w:t xml:space="preserve"> </w:t>
      </w:r>
      <w:r>
        <w:t>or</w:t>
      </w:r>
      <w:r>
        <w:rPr>
          <w:i/>
        </w:rPr>
        <w:t xml:space="preserve"> </w:t>
      </w:r>
      <w:r>
        <w:rPr>
          <w:b/>
        </w:rPr>
        <w:t xml:space="preserve">Clinical </w:t>
      </w:r>
      <w:r>
        <w:t xml:space="preserve">being determined by </w:t>
      </w:r>
      <w:proofErr w:type="spellStart"/>
      <w:r>
        <w:rPr>
          <w:i/>
        </w:rPr>
        <w:t>SubclinicalPrevalenceModifier</w:t>
      </w:r>
      <w:proofErr w:type="spellEnd"/>
      <w:r>
        <w:rPr>
          <w:i/>
        </w:rPr>
        <w:t xml:space="preserve"> </w:t>
      </w:r>
      <w:r>
        <w:t xml:space="preserve">or </w:t>
      </w:r>
      <w:proofErr w:type="spellStart"/>
      <w:r>
        <w:rPr>
          <w:i/>
        </w:rPr>
        <w:t>ClinicalPrevalenceModifier</w:t>
      </w:r>
      <w:proofErr w:type="spellEnd"/>
      <w:r>
        <w:t xml:space="preserve">, respectively. These currently are thought to be 1 for </w:t>
      </w:r>
      <w:proofErr w:type="spellStart"/>
      <w:r>
        <w:rPr>
          <w:b/>
        </w:rPr>
        <w:t>SubClinical</w:t>
      </w:r>
      <w:proofErr w:type="spellEnd"/>
      <w:r>
        <w:t xml:space="preserve"> and 4 for </w:t>
      </w:r>
      <w:r>
        <w:rPr>
          <w:b/>
        </w:rPr>
        <w:t>Clinical</w:t>
      </w:r>
      <w:r>
        <w:t>.</w:t>
      </w:r>
    </w:p>
    <w:p w14:paraId="5439504F" w14:textId="77777777" w:rsidR="005E67F7" w:rsidRDefault="005E67F7" w:rsidP="005E67F7">
      <w:pPr>
        <w:pStyle w:val="Heading4"/>
        <w:spacing w:line="480" w:lineRule="auto"/>
        <w:rPr>
          <w:rFonts w:eastAsia="Arial"/>
        </w:rPr>
      </w:pPr>
      <w:bookmarkStart w:id="74" w:name="_6v3ya6p6d4tc"/>
      <w:bookmarkEnd w:id="74"/>
      <w:r>
        <w:rPr>
          <w:rFonts w:eastAsia="Arial"/>
        </w:rPr>
        <w:t>Infection from Mother</w:t>
      </w:r>
    </w:p>
    <w:p w14:paraId="35CAD60B" w14:textId="77777777" w:rsidR="005E67F7" w:rsidRDefault="005E67F7" w:rsidP="005E67F7">
      <w:pPr>
        <w:spacing w:line="480" w:lineRule="auto"/>
      </w:pPr>
      <w:r>
        <w:tab/>
        <w:t>One of the two methods of infection is infection from the mother, this rate of infection is around ⅓ chance over six months over the first six months of life (</w:t>
      </w:r>
      <w:proofErr w:type="spellStart"/>
      <w:r>
        <w:rPr>
          <w:b/>
        </w:rPr>
        <w:t>WeaningCalf</w:t>
      </w:r>
      <w:proofErr w:type="spellEnd"/>
      <w:r>
        <w:t xml:space="preserve">). In order to keep this value consistent with the model time, this rate has been converted into a monthly rate which </w:t>
      </w:r>
      <w:r w:rsidRPr="00D018F7">
        <w:rPr>
          <w:highlight w:val="yellow"/>
          <w:rPrChange w:id="75" w:author="Waldner, Cheryl" w:date="2017-04-17T09:52:00Z">
            <w:rPr/>
          </w:rPrChange>
        </w:rPr>
        <w:t xml:space="preserve">values is </w:t>
      </w:r>
      <m:oMath>
        <m:f>
          <m:fPr>
            <m:ctrlPr>
              <w:rPr>
                <w:rFonts w:ascii="Cambria Math" w:hAnsi="Cambria Math"/>
                <w:highlight w:val="yellow"/>
              </w:rPr>
            </m:ctrlPr>
          </m:fPr>
          <m:num>
            <m:r>
              <w:rPr>
                <w:rFonts w:ascii="Cambria Math" w:hAnsi="Cambria Math"/>
                <w:highlight w:val="yellow"/>
                <w:rPrChange w:id="76" w:author="Waldner, Cheryl" w:date="2017-04-17T09:52:00Z">
                  <w:rPr>
                    <w:rFonts w:ascii="Cambria Math" w:hAnsi="Cambria Math"/>
                  </w:rPr>
                </w:rPrChange>
              </w:rPr>
              <m:t>-log(0.7)</m:t>
            </m:r>
          </m:num>
          <m:den>
            <m:r>
              <w:rPr>
                <w:rFonts w:ascii="Cambria Math" w:hAnsi="Cambria Math"/>
                <w:highlight w:val="yellow"/>
                <w:rPrChange w:id="77" w:author="Waldner, Cheryl" w:date="2017-04-17T09:52:00Z">
                  <w:rPr>
                    <w:rFonts w:ascii="Cambria Math" w:hAnsi="Cambria Math"/>
                  </w:rPr>
                </w:rPrChange>
              </w:rPr>
              <m:t>6</m:t>
            </m:r>
          </m:den>
        </m:f>
      </m:oMath>
      <w:r w:rsidRPr="00D018F7">
        <w:rPr>
          <w:highlight w:val="yellow"/>
          <w:rPrChange w:id="78" w:author="Waldner, Cheryl" w:date="2017-04-17T09:52:00Z">
            <w:rPr/>
          </w:rPrChange>
        </w:rPr>
        <w:t>.</w:t>
      </w:r>
      <w:r>
        <w:t xml:space="preserve"> This is the monthly rate of infection based on a 30% chance over 6 months.  This rate is only applied to cows with an infected mother.</w:t>
      </w:r>
    </w:p>
    <w:p w14:paraId="41823AB0" w14:textId="77777777" w:rsidR="005E67F7" w:rsidRDefault="005E67F7" w:rsidP="005E67F7">
      <w:pPr>
        <w:pStyle w:val="Heading4"/>
        <w:spacing w:line="480" w:lineRule="auto"/>
        <w:rPr>
          <w:rFonts w:eastAsia="Arial"/>
        </w:rPr>
      </w:pPr>
      <w:bookmarkStart w:id="79" w:name="_m565l1c7h5f1"/>
      <w:bookmarkEnd w:id="79"/>
      <w:r>
        <w:rPr>
          <w:rFonts w:eastAsia="Arial"/>
        </w:rPr>
        <w:t>Infection from Environment</w:t>
      </w:r>
    </w:p>
    <w:p w14:paraId="3C1251D9" w14:textId="77777777" w:rsidR="005E67F7" w:rsidRDefault="005E67F7" w:rsidP="005E67F7">
      <w:pPr>
        <w:spacing w:line="480" w:lineRule="auto"/>
        <w:ind w:firstLine="720"/>
      </w:pPr>
      <w:r>
        <w:t xml:space="preserve">Another way for cows to become infected by the disease is to be infected from the environment. If they are in </w:t>
      </w:r>
      <w:proofErr w:type="spellStart"/>
      <w:r>
        <w:rPr>
          <w:b/>
        </w:rPr>
        <w:t>WeaningCalf</w:t>
      </w:r>
      <w:proofErr w:type="spellEnd"/>
      <w:r>
        <w:t xml:space="preserve"> or </w:t>
      </w:r>
      <w:proofErr w:type="spellStart"/>
      <w:r>
        <w:rPr>
          <w:b/>
        </w:rPr>
        <w:t>GrazingCalf</w:t>
      </w:r>
      <w:proofErr w:type="spellEnd"/>
      <w:r>
        <w:rPr>
          <w:b/>
        </w:rPr>
        <w:t>,</w:t>
      </w:r>
      <w:r>
        <w:t xml:space="preserve"> they can be infected from </w:t>
      </w:r>
      <w:proofErr w:type="spellStart"/>
      <w:r>
        <w:rPr>
          <w:i/>
        </w:rPr>
        <w:t>exposureFromEnvironment</w:t>
      </w:r>
      <w:proofErr w:type="spellEnd"/>
      <w:r>
        <w:t xml:space="preserve">, with the rate based off the </w:t>
      </w:r>
      <w:proofErr w:type="spellStart"/>
      <w:proofErr w:type="gramStart"/>
      <w:r>
        <w:rPr>
          <w:i/>
        </w:rPr>
        <w:t>WeightedPrevalence</w:t>
      </w:r>
      <w:proofErr w:type="spellEnd"/>
      <w:r>
        <w:rPr>
          <w:i/>
        </w:rPr>
        <w:t>(</w:t>
      </w:r>
      <w:proofErr w:type="gramEnd"/>
      <w:r>
        <w:rPr>
          <w:i/>
        </w:rPr>
        <w:t xml:space="preserve">) * </w:t>
      </w:r>
      <w:proofErr w:type="spellStart"/>
      <w:r>
        <w:rPr>
          <w:i/>
        </w:rPr>
        <w:lastRenderedPageBreak/>
        <w:t>FrequencyOfInfectiveContact</w:t>
      </w:r>
      <w:proofErr w:type="spellEnd"/>
      <w:r>
        <w:rPr>
          <w:i/>
        </w:rPr>
        <w:t xml:space="preserve"> * ( </w:t>
      </w:r>
      <w:proofErr w:type="spellStart"/>
      <w:r>
        <w:rPr>
          <w:i/>
        </w:rPr>
        <w:t>WeaningCalfIntensityOfPrevalenceModifer</w:t>
      </w:r>
      <w:proofErr w:type="spellEnd"/>
      <w:r>
        <w:rPr>
          <w:i/>
        </w:rPr>
        <w:t xml:space="preserve"> </w:t>
      </w:r>
      <w:r>
        <w:t xml:space="preserve">OR </w:t>
      </w:r>
      <w:proofErr w:type="spellStart"/>
      <w:r>
        <w:rPr>
          <w:i/>
        </w:rPr>
        <w:t>GrazingCalfIntensityOfPrevalenceModifer</w:t>
      </w:r>
      <w:proofErr w:type="spellEnd"/>
      <w:r>
        <w:rPr>
          <w:i/>
        </w:rPr>
        <w:t xml:space="preserve"> )</w:t>
      </w:r>
      <w:r>
        <w:t xml:space="preserve">. The intensity prevalence modifiers are based on disease information and research suggesting that as the cows grow older and develop they become less susceptible to catching the disease, up to a point that the chances of contraction are unlikely. The current model assumes that weaning calves are fully susceptible and grazing cows are half as susceptible, while adult cows are on longer in danger of contracting the disease. </w:t>
      </w:r>
    </w:p>
    <w:p w14:paraId="25DAB87E" w14:textId="77777777" w:rsidR="005E67F7" w:rsidRDefault="005E67F7" w:rsidP="005E67F7">
      <w:pPr>
        <w:spacing w:line="480" w:lineRule="auto"/>
        <w:ind w:firstLine="720"/>
      </w:pPr>
      <w:r>
        <w:t>Frequency of infective contact is the biggest unknown factor in the model, it is the key value when it comes to calibration and tuning of the model. This value embodies the number of contacts and chance to become infected with each contact. Modified by the weighted prevalence (that is, the pervasiveness of the disease within the population) this value becomes the effective rate of contact from the environment that a cow experiences at any one time. The model itself is quite sensitive to changes in this value.</w:t>
      </w:r>
    </w:p>
    <w:p w14:paraId="52E47843" w14:textId="77777777" w:rsidR="005E67F7" w:rsidRDefault="005E67F7" w:rsidP="005E67F7">
      <w:pPr>
        <w:pStyle w:val="Heading3"/>
        <w:spacing w:line="480" w:lineRule="auto"/>
        <w:rPr>
          <w:rFonts w:eastAsia="Arial"/>
        </w:rPr>
      </w:pPr>
      <w:bookmarkStart w:id="80" w:name="_a8g3o3b24vur"/>
      <w:bookmarkStart w:id="81" w:name="_Toc468993520"/>
      <w:bookmarkEnd w:id="80"/>
      <w:r>
        <w:rPr>
          <w:rFonts w:eastAsia="Arial"/>
        </w:rPr>
        <w:t xml:space="preserve">Interactions </w:t>
      </w:r>
      <w:proofErr w:type="gramStart"/>
      <w:r>
        <w:rPr>
          <w:rFonts w:eastAsia="Arial"/>
        </w:rPr>
        <w:t>With</w:t>
      </w:r>
      <w:proofErr w:type="gramEnd"/>
      <w:r>
        <w:rPr>
          <w:rFonts w:eastAsia="Arial"/>
        </w:rPr>
        <w:t xml:space="preserve"> Other State charts</w:t>
      </w:r>
      <w:bookmarkEnd w:id="81"/>
    </w:p>
    <w:p w14:paraId="21E68EEA" w14:textId="77777777" w:rsidR="005E67F7" w:rsidRDefault="005E67F7" w:rsidP="005E67F7">
      <w:pPr>
        <w:spacing w:line="480" w:lineRule="auto"/>
        <w:ind w:firstLine="720"/>
      </w:pPr>
      <w:r>
        <w:t xml:space="preserve">The fecal and blood test results rely on knowing which state of the infection the cows are in. If they are in </w:t>
      </w:r>
      <w:r>
        <w:rPr>
          <w:b/>
        </w:rPr>
        <w:t>Susceptible</w:t>
      </w:r>
      <w:r>
        <w:t xml:space="preserve"> they will only get removed if they are a false positive test result. If a cow is in </w:t>
      </w:r>
      <w:r>
        <w:rPr>
          <w:b/>
        </w:rPr>
        <w:t xml:space="preserve">Infected, </w:t>
      </w:r>
      <w:proofErr w:type="spellStart"/>
      <w:r>
        <w:rPr>
          <w:b/>
        </w:rPr>
        <w:t>SubClinical</w:t>
      </w:r>
      <w:proofErr w:type="spellEnd"/>
      <w:r>
        <w:t xml:space="preserve"> or </w:t>
      </w:r>
      <w:r>
        <w:rPr>
          <w:b/>
        </w:rPr>
        <w:t xml:space="preserve">Clinical, </w:t>
      </w:r>
      <w:r>
        <w:t>they have a chance to be removed by a true positive test result, with the possibilities varying based on state and test type. Fecal tests for example are more effective in the later stages of disease.</w:t>
      </w:r>
    </w:p>
    <w:p w14:paraId="2505620E" w14:textId="77777777" w:rsidR="005E67F7" w:rsidRDefault="005E67F7" w:rsidP="005E67F7">
      <w:pPr>
        <w:spacing w:line="480" w:lineRule="auto"/>
        <w:ind w:firstLine="720"/>
      </w:pPr>
      <w:r>
        <w:t xml:space="preserve">The infection state chart also have the interactions which were mentioned above, in the </w:t>
      </w:r>
      <w:hyperlink w:anchor="_v32qx2orsrvi" w:history="1">
        <w:r>
          <w:rPr>
            <w:rStyle w:val="Hyperlink"/>
            <w:color w:val="1155CC"/>
          </w:rPr>
          <w:t>Birth, Pregnancy, and Population Control Model.</w:t>
        </w:r>
      </w:hyperlink>
      <w:r>
        <w:t xml:space="preserve"> </w:t>
      </w:r>
    </w:p>
    <w:p w14:paraId="5A8F6BA8" w14:textId="77777777" w:rsidR="005E67F7" w:rsidRDefault="005E67F7" w:rsidP="005E67F7">
      <w:pPr>
        <w:pStyle w:val="Heading2"/>
        <w:spacing w:line="480" w:lineRule="auto"/>
        <w:rPr>
          <w:rFonts w:eastAsia="Arial"/>
        </w:rPr>
      </w:pPr>
      <w:bookmarkStart w:id="82" w:name="_y4ekffq9tg84"/>
      <w:bookmarkStart w:id="83" w:name="_Toc468993521"/>
      <w:bookmarkEnd w:id="82"/>
      <w:r>
        <w:rPr>
          <w:rFonts w:eastAsia="Arial"/>
        </w:rPr>
        <w:lastRenderedPageBreak/>
        <w:t>Diagnostic Testing Model</w:t>
      </w:r>
      <w:bookmarkEnd w:id="83"/>
    </w:p>
    <w:p w14:paraId="4B21EB31" w14:textId="77777777" w:rsidR="005E67F7" w:rsidRDefault="005E67F7" w:rsidP="005E67F7">
      <w:pPr>
        <w:spacing w:line="480" w:lineRule="auto"/>
        <w:ind w:firstLine="720"/>
      </w:pPr>
      <w:r>
        <w:t xml:space="preserve">There are two state charts that handle the flow of cows through the testing sequence; </w:t>
      </w:r>
      <w:proofErr w:type="spellStart"/>
      <w:r>
        <w:rPr>
          <w:b/>
        </w:rPr>
        <w:t>FecalTestingStateChart</w:t>
      </w:r>
      <w:proofErr w:type="spellEnd"/>
      <w:r>
        <w:t xml:space="preserve"> and </w:t>
      </w:r>
      <w:proofErr w:type="spellStart"/>
      <w:r>
        <w:rPr>
          <w:b/>
        </w:rPr>
        <w:t>BloodTestingStateChart</w:t>
      </w:r>
      <w:proofErr w:type="spellEnd"/>
      <w:r>
        <w:t xml:space="preserve">. They both have the same logic which will be explained below. </w:t>
      </w:r>
    </w:p>
    <w:p w14:paraId="6F488480" w14:textId="77777777" w:rsidR="005E67F7" w:rsidRDefault="005E67F7" w:rsidP="005E67F7">
      <w:pPr>
        <w:spacing w:line="480" w:lineRule="auto"/>
      </w:pPr>
      <w:r>
        <w:rPr>
          <w:noProof/>
        </w:rPr>
        <w:drawing>
          <wp:inline distT="0" distB="0" distL="0" distR="0" wp14:anchorId="2A099859" wp14:editId="4D2660C1">
            <wp:extent cx="5905500" cy="3124200"/>
            <wp:effectExtent l="0" t="0" r="12700" b="0"/>
            <wp:docPr id="16" name="Picture 16" descr="DiagnosticTestingFecal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DiagnosticTestingFecal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124200"/>
                    </a:xfrm>
                    <a:prstGeom prst="rect">
                      <a:avLst/>
                    </a:prstGeom>
                    <a:noFill/>
                    <a:ln>
                      <a:noFill/>
                    </a:ln>
                  </pic:spPr>
                </pic:pic>
              </a:graphicData>
            </a:graphic>
          </wp:inline>
        </w:drawing>
      </w:r>
    </w:p>
    <w:p w14:paraId="4C100A33" w14:textId="77777777" w:rsidR="005E67F7" w:rsidRDefault="005E67F7" w:rsidP="005E67F7">
      <w:pPr>
        <w:spacing w:line="480" w:lineRule="auto"/>
        <w:ind w:firstLine="720"/>
      </w:pPr>
      <w:r>
        <w:t xml:space="preserve">The two main features of these state charts are simulating delay, and removing cows that return a positive test result. The original reason for creating these state charts as opposed to removing cows directly from the action chart was to simulate this delay as a timeout. The start time for either type of testing can be changed via the </w:t>
      </w:r>
      <w:proofErr w:type="spellStart"/>
      <w:r>
        <w:rPr>
          <w:i/>
        </w:rPr>
        <w:t>waitUntilFecalTestDate</w:t>
      </w:r>
      <w:proofErr w:type="spellEnd"/>
      <w:r>
        <w:rPr>
          <w:i/>
        </w:rPr>
        <w:t xml:space="preserve"> </w:t>
      </w:r>
      <w:r>
        <w:t xml:space="preserve">and </w:t>
      </w:r>
      <w:proofErr w:type="spellStart"/>
      <w:r>
        <w:rPr>
          <w:i/>
        </w:rPr>
        <w:t>waitUntilBloodTestDate</w:t>
      </w:r>
      <w:proofErr w:type="spellEnd"/>
      <w:r>
        <w:t xml:space="preserve"> transitions. The delay for test results can be changed via the </w:t>
      </w:r>
      <w:proofErr w:type="spellStart"/>
      <w:r>
        <w:rPr>
          <w:i/>
        </w:rPr>
        <w:t>fecalTestDelay</w:t>
      </w:r>
      <w:proofErr w:type="spellEnd"/>
      <w:r>
        <w:t xml:space="preserve"> and </w:t>
      </w:r>
      <w:proofErr w:type="spellStart"/>
      <w:r>
        <w:rPr>
          <w:i/>
        </w:rPr>
        <w:t>bloodTestDelay</w:t>
      </w:r>
      <w:proofErr w:type="spellEnd"/>
      <w:r>
        <w:t xml:space="preserve"> transitions. The figures found in these charts were gathered from “Testing for Johne’s’ Disease”.</w:t>
      </w:r>
      <w:r>
        <w:rPr>
          <w:vertAlign w:val="superscript"/>
        </w:rPr>
        <w:t>2</w:t>
      </w:r>
      <w:r>
        <w:t xml:space="preserve"> </w:t>
      </w:r>
    </w:p>
    <w:p w14:paraId="1E642F5B" w14:textId="77777777" w:rsidR="005E67F7" w:rsidRDefault="005E67F7" w:rsidP="005E67F7">
      <w:pPr>
        <w:spacing w:line="480" w:lineRule="auto"/>
      </w:pPr>
    </w:p>
    <w:p w14:paraId="04796DF6" w14:textId="77777777" w:rsidR="005E67F7" w:rsidRDefault="005E67F7" w:rsidP="005E67F7">
      <w:pPr>
        <w:spacing w:line="480" w:lineRule="auto"/>
      </w:pPr>
      <w:r>
        <w:t xml:space="preserve">The expected result of testing for and removing disease positive cows is the reduction of prevalence of Johne’s Disease in the herd. Changing the testing parameters to see </w:t>
      </w:r>
      <w:r>
        <w:lastRenderedPageBreak/>
        <w:t xml:space="preserve">the effect on prevalence will be done in the </w:t>
      </w:r>
      <w:hyperlink w:anchor="_5fpoc61aiwmu" w:history="1">
        <w:r>
          <w:rPr>
            <w:rStyle w:val="Hyperlink"/>
            <w:color w:val="1155CC"/>
          </w:rPr>
          <w:t>Scenarios</w:t>
        </w:r>
      </w:hyperlink>
      <w:r>
        <w:t xml:space="preserve"> section of this report. For information on the Action Charts associated with the testing types, see </w:t>
      </w:r>
      <w:hyperlink w:anchor="_n0xcj3fm5y0j" w:history="1">
        <w:r>
          <w:rPr>
            <w:rStyle w:val="Hyperlink"/>
            <w:color w:val="1155CC"/>
          </w:rPr>
          <w:t>Diagnostic Testing Action Charts</w:t>
        </w:r>
      </w:hyperlink>
      <w:r>
        <w:t>.</w:t>
      </w:r>
    </w:p>
    <w:p w14:paraId="417C16D0" w14:textId="77777777" w:rsidR="005E67F7" w:rsidRDefault="005E67F7" w:rsidP="005E67F7">
      <w:pPr>
        <w:pStyle w:val="Heading3"/>
        <w:spacing w:line="480" w:lineRule="auto"/>
        <w:rPr>
          <w:rFonts w:eastAsia="Arial"/>
        </w:rPr>
      </w:pPr>
      <w:bookmarkStart w:id="84" w:name="_r14f67n8q7ia"/>
      <w:bookmarkStart w:id="85" w:name="_Toc468993522"/>
      <w:bookmarkEnd w:id="84"/>
      <w:r>
        <w:rPr>
          <w:rFonts w:eastAsia="Arial"/>
        </w:rPr>
        <w:t>Testing Idle States</w:t>
      </w:r>
      <w:bookmarkEnd w:id="85"/>
    </w:p>
    <w:p w14:paraId="5083F5FD" w14:textId="77777777" w:rsidR="005E67F7" w:rsidRDefault="005E67F7" w:rsidP="005E67F7">
      <w:pPr>
        <w:spacing w:line="480" w:lineRule="auto"/>
        <w:ind w:firstLine="720"/>
      </w:pPr>
      <w:proofErr w:type="spellStart"/>
      <w:r>
        <w:rPr>
          <w:b/>
        </w:rPr>
        <w:t>FecalTestingIdle</w:t>
      </w:r>
      <w:proofErr w:type="spellEnd"/>
      <w:r>
        <w:t xml:space="preserve"> and </w:t>
      </w:r>
      <w:proofErr w:type="spellStart"/>
      <w:r>
        <w:rPr>
          <w:b/>
        </w:rPr>
        <w:t>BloodTestingIdle</w:t>
      </w:r>
      <w:proofErr w:type="spellEnd"/>
      <w:r>
        <w:t xml:space="preserve"> are the states which the cows reside in while they are not being tested. The baseline testing month for both Blood and Fecal testing is October, which is the only time that the cows will not be in this state. These dates can be altered within </w:t>
      </w:r>
      <w:proofErr w:type="spellStart"/>
      <w:r>
        <w:rPr>
          <w:i/>
        </w:rPr>
        <w:t>FecalTestingDate</w:t>
      </w:r>
      <w:proofErr w:type="spellEnd"/>
      <w:r>
        <w:t xml:space="preserve"> </w:t>
      </w:r>
      <w:proofErr w:type="gramStart"/>
      <w:r>
        <w:t xml:space="preserve">and  </w:t>
      </w:r>
      <w:proofErr w:type="spellStart"/>
      <w:r>
        <w:rPr>
          <w:i/>
        </w:rPr>
        <w:t>BloodTestingDate</w:t>
      </w:r>
      <w:proofErr w:type="spellEnd"/>
      <w:proofErr w:type="gramEnd"/>
      <w:r>
        <w:rPr>
          <w:i/>
        </w:rPr>
        <w:t xml:space="preserve"> </w:t>
      </w:r>
      <w:r>
        <w:t>parameters.</w:t>
      </w:r>
    </w:p>
    <w:p w14:paraId="7180CF3D" w14:textId="77777777" w:rsidR="005E67F7" w:rsidRDefault="005E67F7" w:rsidP="005E67F7">
      <w:pPr>
        <w:pStyle w:val="Heading3"/>
        <w:spacing w:line="480" w:lineRule="auto"/>
        <w:rPr>
          <w:rFonts w:eastAsia="Arial"/>
        </w:rPr>
      </w:pPr>
      <w:bookmarkStart w:id="86" w:name="_l214nsi0wsc6"/>
      <w:bookmarkStart w:id="87" w:name="_Toc468993523"/>
      <w:bookmarkEnd w:id="86"/>
      <w:r>
        <w:rPr>
          <w:rFonts w:eastAsia="Arial"/>
        </w:rPr>
        <w:t>Testing States</w:t>
      </w:r>
      <w:bookmarkEnd w:id="87"/>
    </w:p>
    <w:p w14:paraId="759B3950" w14:textId="77777777" w:rsidR="005E67F7" w:rsidRDefault="005E67F7" w:rsidP="005E67F7">
      <w:pPr>
        <w:spacing w:line="480" w:lineRule="auto"/>
        <w:ind w:firstLine="720"/>
      </w:pPr>
      <w:proofErr w:type="spellStart"/>
      <w:r>
        <w:rPr>
          <w:b/>
        </w:rPr>
        <w:t>FecalTesting</w:t>
      </w:r>
      <w:proofErr w:type="spellEnd"/>
      <w:r>
        <w:t xml:space="preserve"> and </w:t>
      </w:r>
      <w:proofErr w:type="spellStart"/>
      <w:r>
        <w:rPr>
          <w:b/>
        </w:rPr>
        <w:t>BloodTesting</w:t>
      </w:r>
      <w:proofErr w:type="spellEnd"/>
      <w:r>
        <w:t xml:space="preserve"> are the states which call on the testing logic for all cows if the test is set to active. The parameters in main called </w:t>
      </w:r>
      <w:proofErr w:type="spellStart"/>
      <w:r>
        <w:rPr>
          <w:i/>
        </w:rPr>
        <w:t>runFecalTest</w:t>
      </w:r>
      <w:proofErr w:type="spellEnd"/>
      <w:r>
        <w:t xml:space="preserve"> and </w:t>
      </w:r>
      <w:proofErr w:type="spellStart"/>
      <w:r>
        <w:rPr>
          <w:i/>
        </w:rPr>
        <w:t>runBloodTest</w:t>
      </w:r>
      <w:proofErr w:type="spellEnd"/>
      <w:r>
        <w:t xml:space="preserve"> control whether these tests will be run. There are baseline scenarios where testing is both active and inactive.</w:t>
      </w:r>
      <w:r>
        <w:br/>
      </w:r>
      <w:r>
        <w:tab/>
        <w:t xml:space="preserve">This state calls the appropriate Action Chart associated with its test type, and the result is a determination as to whether or not the cow is infected. It’s important to note that due to the </w:t>
      </w:r>
      <w:proofErr w:type="spellStart"/>
      <w:r>
        <w:rPr>
          <w:i/>
        </w:rPr>
        <w:t>fecalTestDelay</w:t>
      </w:r>
      <w:proofErr w:type="spellEnd"/>
      <w:r>
        <w:t xml:space="preserve"> and </w:t>
      </w:r>
      <w:proofErr w:type="spellStart"/>
      <w:r>
        <w:rPr>
          <w:i/>
        </w:rPr>
        <w:t>bloodTestDelay</w:t>
      </w:r>
      <w:proofErr w:type="spellEnd"/>
      <w:r>
        <w:t xml:space="preserve"> transitions that lead out of this state, test positive cows are not removed immediately after having acquired the </w:t>
      </w:r>
      <w:proofErr w:type="spellStart"/>
      <w:r>
        <w:rPr>
          <w:i/>
        </w:rPr>
        <w:t>toRemove</w:t>
      </w:r>
      <w:proofErr w:type="spellEnd"/>
      <w:r>
        <w:t xml:space="preserve"> status.</w:t>
      </w:r>
    </w:p>
    <w:p w14:paraId="5EF2B077" w14:textId="77777777" w:rsidR="005E67F7" w:rsidRDefault="005E67F7" w:rsidP="005E67F7">
      <w:pPr>
        <w:pStyle w:val="Heading2"/>
        <w:spacing w:line="480" w:lineRule="auto"/>
        <w:rPr>
          <w:rFonts w:eastAsia="Arial"/>
        </w:rPr>
      </w:pPr>
      <w:bookmarkStart w:id="88" w:name="_i52nln78e9c0"/>
      <w:bookmarkStart w:id="89" w:name="_Toc468993524"/>
      <w:bookmarkEnd w:id="88"/>
      <w:r>
        <w:rPr>
          <w:rFonts w:eastAsia="Arial"/>
        </w:rPr>
        <w:lastRenderedPageBreak/>
        <w:t>Diagnostic Testing Action Charts</w:t>
      </w:r>
      <w:bookmarkEnd w:id="89"/>
    </w:p>
    <w:p w14:paraId="1F68AF8E" w14:textId="77777777" w:rsidR="005E67F7" w:rsidRDefault="005E67F7" w:rsidP="005E67F7">
      <w:pPr>
        <w:spacing w:line="480" w:lineRule="auto"/>
        <w:ind w:firstLine="720"/>
      </w:pPr>
      <w:r>
        <w:t xml:space="preserve">There are two Action Charts, one for each test type that is currently implemented, which handle the testing logic; </w:t>
      </w:r>
      <w:proofErr w:type="spellStart"/>
      <w:r>
        <w:rPr>
          <w:b/>
        </w:rPr>
        <w:t>FecalTestActionChart</w:t>
      </w:r>
      <w:proofErr w:type="spellEnd"/>
      <w:r>
        <w:t xml:space="preserve"> and </w:t>
      </w:r>
      <w:proofErr w:type="spellStart"/>
      <w:r>
        <w:rPr>
          <w:b/>
        </w:rPr>
        <w:t>BloodTestActionChart</w:t>
      </w:r>
      <w:proofErr w:type="spellEnd"/>
      <w:r>
        <w:t>. They both have the same logic which will be explained below. Each run through this action chart will be considered one test on exactly one cow. The tests are currently conducted on the entire population of adult females.</w:t>
      </w:r>
    </w:p>
    <w:p w14:paraId="0E23AAC3" w14:textId="77777777" w:rsidR="005E67F7" w:rsidRDefault="005E67F7" w:rsidP="005E67F7">
      <w:pPr>
        <w:pStyle w:val="Heading3"/>
        <w:spacing w:line="480" w:lineRule="auto"/>
        <w:rPr>
          <w:rFonts w:eastAsia="Arial"/>
        </w:rPr>
      </w:pPr>
      <w:bookmarkStart w:id="90" w:name="_psizshf9cte2"/>
      <w:bookmarkStart w:id="91" w:name="_Toc468993525"/>
      <w:bookmarkEnd w:id="90"/>
      <w:r>
        <w:rPr>
          <w:rFonts w:eastAsia="Arial"/>
        </w:rPr>
        <w:t>Is the Cow Adult Female?</w:t>
      </w:r>
      <w:bookmarkEnd w:id="91"/>
    </w:p>
    <w:p w14:paraId="095ABBF5" w14:textId="77777777" w:rsidR="005E67F7" w:rsidRDefault="005E67F7" w:rsidP="005E67F7">
      <w:pPr>
        <w:spacing w:line="480" w:lineRule="auto"/>
        <w:ind w:firstLine="720"/>
      </w:pPr>
      <w:r>
        <w:t xml:space="preserve">This condition ensures the test is only run for Female cows in the </w:t>
      </w:r>
      <w:r>
        <w:rPr>
          <w:b/>
        </w:rPr>
        <w:t>Pregnant</w:t>
      </w:r>
      <w:r>
        <w:t xml:space="preserve"> or </w:t>
      </w:r>
      <w:proofErr w:type="spellStart"/>
      <w:r>
        <w:rPr>
          <w:b/>
        </w:rPr>
        <w:t>NotPregnant</w:t>
      </w:r>
      <w:proofErr w:type="spellEnd"/>
      <w:r>
        <w:t xml:space="preserve"> states. The reason for this constraint is for simplicity. It was mentioned in the Ignored Factors of the Diagnostic Testing Model Scope section in more detail.</w:t>
      </w:r>
    </w:p>
    <w:p w14:paraId="78E9538F" w14:textId="77777777" w:rsidR="005E67F7" w:rsidRDefault="005E67F7" w:rsidP="005E67F7">
      <w:pPr>
        <w:pStyle w:val="Heading3"/>
        <w:spacing w:line="480" w:lineRule="auto"/>
        <w:rPr>
          <w:rFonts w:eastAsia="Arial"/>
        </w:rPr>
      </w:pPr>
      <w:bookmarkStart w:id="92" w:name="_u4n0wtx39sb1"/>
      <w:bookmarkStart w:id="93" w:name="_Toc468993526"/>
      <w:bookmarkEnd w:id="92"/>
      <w:r>
        <w:rPr>
          <w:rFonts w:eastAsia="Arial"/>
        </w:rPr>
        <w:t>Is the Cow Disease Positive?</w:t>
      </w:r>
      <w:bookmarkEnd w:id="93"/>
    </w:p>
    <w:p w14:paraId="2A377F93" w14:textId="2C99D5BA" w:rsidR="005E67F7" w:rsidRDefault="005E67F7" w:rsidP="005E67F7">
      <w:pPr>
        <w:spacing w:line="480" w:lineRule="auto"/>
        <w:ind w:firstLine="720"/>
      </w:pPr>
      <w:r>
        <w:t xml:space="preserve">This condition separates susceptible cows from those who are infected with the disease. The model takes into account specificity of testing, which is the percentage of true negative test results. These specificity percentages were significant enough to include in the model, and so there is a chance for removal of cows from the population even when they do not have Johne’s Disease. This percentage is </w:t>
      </w:r>
      <w:r w:rsidRPr="00BA3F81">
        <w:t>small; it is 0.01 (1</w:t>
      </w:r>
      <w:ins w:id="94" w:author="Waldner, Cheryl" w:date="2017-04-17T09:59:00Z">
        <w:r w:rsidR="00BA3F81" w:rsidRPr="00BA3F81">
          <w:rPr>
            <w:rPrChange w:id="95" w:author="Waldner, Cheryl" w:date="2017-04-17T09:59:00Z">
              <w:rPr>
                <w:highlight w:val="yellow"/>
              </w:rPr>
            </w:rPrChange>
          </w:rPr>
          <w:t>-</w:t>
        </w:r>
        <w:r w:rsidR="00BA3F81" w:rsidRPr="00BA3F81">
          <w:rPr>
            <w:i/>
            <w:rPrChange w:id="96" w:author="Waldner, Cheryl" w:date="2017-04-17T09:59:00Z">
              <w:rPr>
                <w:i/>
                <w:highlight w:val="yellow"/>
              </w:rPr>
            </w:rPrChange>
          </w:rPr>
          <w:t xml:space="preserve"> </w:t>
        </w:r>
        <w:proofErr w:type="spellStart"/>
        <w:r w:rsidR="00BA3F81" w:rsidRPr="00BA3F81">
          <w:rPr>
            <w:i/>
            <w:rPrChange w:id="97" w:author="Waldner, Cheryl" w:date="2017-04-17T09:59:00Z">
              <w:rPr>
                <w:i/>
                <w:highlight w:val="yellow"/>
              </w:rPr>
            </w:rPrChange>
          </w:rPr>
          <w:t>bloodTestSpecificity</w:t>
        </w:r>
      </w:ins>
      <w:proofErr w:type="spellEnd"/>
      <w:del w:id="98" w:author="Waldner, Cheryl" w:date="2017-04-17T09:59:00Z">
        <w:r w:rsidRPr="00BA3F81" w:rsidDel="00BA3F81">
          <w:delText>-</w:delText>
        </w:r>
        <w:r w:rsidRPr="00BA3F81" w:rsidDel="00BA3F81">
          <w:rPr>
            <w:i/>
          </w:rPr>
          <w:delText>fecalTestSpecificity</w:delText>
        </w:r>
      </w:del>
      <w:r w:rsidRPr="00A516E1">
        <w:rPr>
          <w:i/>
        </w:rPr>
        <w:t>)</w:t>
      </w:r>
      <w:r w:rsidRPr="00BA3F81">
        <w:t xml:space="preserve"> for Blood ELISA testing and 0.001 (1-</w:t>
      </w:r>
      <w:ins w:id="99" w:author="Waldner, Cheryl" w:date="2017-04-17T09:59:00Z">
        <w:r w:rsidR="00BA3F81" w:rsidRPr="00BA3F81">
          <w:rPr>
            <w:i/>
            <w:rPrChange w:id="100" w:author="Waldner, Cheryl" w:date="2017-04-17T09:59:00Z">
              <w:rPr>
                <w:i/>
                <w:highlight w:val="yellow"/>
              </w:rPr>
            </w:rPrChange>
          </w:rPr>
          <w:t xml:space="preserve"> </w:t>
        </w:r>
        <w:proofErr w:type="spellStart"/>
        <w:r w:rsidR="00BA3F81" w:rsidRPr="00BA3F81">
          <w:rPr>
            <w:i/>
            <w:rPrChange w:id="101" w:author="Waldner, Cheryl" w:date="2017-04-17T09:59:00Z">
              <w:rPr>
                <w:i/>
                <w:highlight w:val="yellow"/>
              </w:rPr>
            </w:rPrChange>
          </w:rPr>
          <w:t>fecalTestSpecificity</w:t>
        </w:r>
      </w:ins>
      <w:proofErr w:type="spellEnd"/>
      <w:del w:id="102" w:author="Waldner, Cheryl" w:date="2017-04-17T09:59:00Z">
        <w:r w:rsidRPr="00BA3F81" w:rsidDel="00BA3F81">
          <w:rPr>
            <w:i/>
          </w:rPr>
          <w:delText>bloodTestSpecificity</w:delText>
        </w:r>
      </w:del>
      <w:r w:rsidRPr="00BA3F81">
        <w:t>) for Fecal Culture testing. These are very low percentages, but over t</w:t>
      </w:r>
      <w:r>
        <w:t xml:space="preserve">he 20 years that the model runs for these add up to a significant amount of cows removed through false positive testing. </w:t>
      </w:r>
    </w:p>
    <w:p w14:paraId="2E25F029" w14:textId="77777777" w:rsidR="005E67F7" w:rsidRDefault="005E67F7" w:rsidP="005E67F7">
      <w:pPr>
        <w:spacing w:line="480" w:lineRule="auto"/>
        <w:ind w:firstLine="720"/>
      </w:pPr>
      <w:r>
        <w:lastRenderedPageBreak/>
        <w:t>In the case where the Cow is disease positive, it continues down the decision tree where its sensitivity, the rate of true positive test results, is calculated based on percentages that depend on the stage of infection that the cow is in. The percentages for each stage of infection are as follows:</w:t>
      </w:r>
    </w:p>
    <w:p w14:paraId="007B32DC" w14:textId="77777777" w:rsidR="005E67F7" w:rsidRDefault="005E67F7" w:rsidP="005E67F7">
      <w:pPr>
        <w:spacing w:line="480" w:lineRule="auto"/>
        <w:ind w:firstLine="720"/>
      </w:pPr>
      <w:r>
        <w:rPr>
          <w:b/>
        </w:rPr>
        <w:t>Infected:</w:t>
      </w:r>
      <w:r>
        <w:t xml:space="preserve"> </w:t>
      </w:r>
    </w:p>
    <w:p w14:paraId="115ACCDC" w14:textId="77777777" w:rsidR="005E67F7" w:rsidRDefault="005E67F7" w:rsidP="005E67F7">
      <w:pPr>
        <w:spacing w:line="480" w:lineRule="auto"/>
        <w:ind w:firstLine="720"/>
      </w:pPr>
      <w:r>
        <w:tab/>
        <w:t>Culture Fecal Sensitivity: 0.01</w:t>
      </w:r>
    </w:p>
    <w:p w14:paraId="6371CA78" w14:textId="77777777" w:rsidR="005E67F7" w:rsidRDefault="005E67F7" w:rsidP="005E67F7">
      <w:pPr>
        <w:spacing w:line="480" w:lineRule="auto"/>
        <w:ind w:firstLine="720"/>
      </w:pPr>
      <w:r>
        <w:tab/>
        <w:t>ELISA Blood Sensitivity: 0.1</w:t>
      </w:r>
    </w:p>
    <w:p w14:paraId="1F714BEE" w14:textId="77777777" w:rsidR="005E67F7" w:rsidRDefault="005E67F7" w:rsidP="005E67F7">
      <w:pPr>
        <w:spacing w:line="480" w:lineRule="auto"/>
        <w:ind w:firstLine="720"/>
      </w:pPr>
      <w:proofErr w:type="spellStart"/>
      <w:r>
        <w:rPr>
          <w:b/>
        </w:rPr>
        <w:t>SubClinical</w:t>
      </w:r>
      <w:proofErr w:type="spellEnd"/>
      <w:r>
        <w:rPr>
          <w:b/>
        </w:rPr>
        <w:t>:</w:t>
      </w:r>
      <w:r>
        <w:t xml:space="preserve"> </w:t>
      </w:r>
    </w:p>
    <w:p w14:paraId="587A9BA9" w14:textId="77777777" w:rsidR="005E67F7" w:rsidRDefault="005E67F7" w:rsidP="005E67F7">
      <w:pPr>
        <w:spacing w:line="480" w:lineRule="auto"/>
        <w:ind w:firstLine="720"/>
      </w:pPr>
      <w:r>
        <w:tab/>
        <w:t>Culture Fecal Sensitivity: 0.3</w:t>
      </w:r>
    </w:p>
    <w:p w14:paraId="72B2970E" w14:textId="77777777" w:rsidR="005E67F7" w:rsidRDefault="005E67F7" w:rsidP="005E67F7">
      <w:pPr>
        <w:spacing w:line="480" w:lineRule="auto"/>
        <w:ind w:left="720" w:firstLine="720"/>
      </w:pPr>
      <w:r>
        <w:t>ELISA Blood Sensitivity: 0.4</w:t>
      </w:r>
    </w:p>
    <w:p w14:paraId="4859ED2B" w14:textId="77777777" w:rsidR="005E67F7" w:rsidRDefault="005E67F7" w:rsidP="005E67F7">
      <w:pPr>
        <w:spacing w:line="480" w:lineRule="auto"/>
        <w:ind w:firstLine="720"/>
      </w:pPr>
      <w:r>
        <w:rPr>
          <w:b/>
        </w:rPr>
        <w:t>Clinical:</w:t>
      </w:r>
      <w:r>
        <w:t xml:space="preserve"> </w:t>
      </w:r>
    </w:p>
    <w:p w14:paraId="3CEC78D7" w14:textId="77777777" w:rsidR="005E67F7" w:rsidRDefault="005E67F7" w:rsidP="005E67F7">
      <w:pPr>
        <w:spacing w:line="480" w:lineRule="auto"/>
        <w:ind w:firstLine="720"/>
      </w:pPr>
      <w:r>
        <w:tab/>
        <w:t>Culture Fecal Sensitivity: 0.5</w:t>
      </w:r>
    </w:p>
    <w:p w14:paraId="56E4B15C" w14:textId="77777777" w:rsidR="005E67F7" w:rsidRDefault="005E67F7" w:rsidP="005E67F7">
      <w:pPr>
        <w:spacing w:line="480" w:lineRule="auto"/>
        <w:ind w:firstLine="720"/>
      </w:pPr>
      <w:r>
        <w:tab/>
        <w:t>ELISA Blood Sensitivity: 0.8</w:t>
      </w:r>
    </w:p>
    <w:p w14:paraId="1E750DC9" w14:textId="77777777" w:rsidR="005E67F7" w:rsidRDefault="005E67F7" w:rsidP="005E67F7">
      <w:pPr>
        <w:spacing w:line="480" w:lineRule="auto"/>
        <w:ind w:firstLine="720"/>
      </w:pPr>
      <w:r>
        <w:t xml:space="preserve">The Cow is marked for removal if the result of the </w:t>
      </w:r>
      <w:r w:rsidRPr="00A516E1">
        <w:rPr>
          <w:highlight w:val="yellow"/>
          <w:rPrChange w:id="103" w:author="Waldner, Cheryl" w:date="2017-04-17T10:01:00Z">
            <w:rPr/>
          </w:rPrChange>
        </w:rPr>
        <w:t>Specificity test is false, or the result of the sensitivity test is true</w:t>
      </w:r>
      <w:r>
        <w:t xml:space="preserve">. At this time, analytical data is collected on the how the cow was removed if it is test positive. The reason for this is so that future work can be done to determine when to stop testing a herd. Many of our scenario’s that are run with this model result in the Prevalence of Johne’s Disease being reduced to 0 before the end of the model runtime. As the ratio of </w:t>
      </w:r>
      <w:r>
        <w:rPr>
          <w:i/>
        </w:rPr>
        <w:t># removed by false positive testing / total number removed by testing</w:t>
      </w:r>
      <w:r>
        <w:t xml:space="preserve"> approaches 1, this means that testing is no longer catching disease positive cows and only false positive tests are being returned. It’s expensive for a farmer to continue testing a herd, so once a certain level of confidence has been reached that a herd is disease free, testing should be stopped. This feature has not </w:t>
      </w:r>
      <w:r>
        <w:lastRenderedPageBreak/>
        <w:t xml:space="preserve">been implemented yet, so more details will be in the </w:t>
      </w:r>
      <w:hyperlink w:anchor="_yxv7qil57023" w:history="1">
        <w:r>
          <w:rPr>
            <w:rStyle w:val="Hyperlink"/>
            <w:color w:val="1155CC"/>
          </w:rPr>
          <w:t>Future Considerations</w:t>
        </w:r>
      </w:hyperlink>
      <w:r>
        <w:t xml:space="preserve"> section of this report.</w:t>
      </w:r>
    </w:p>
    <w:p w14:paraId="0B9E9910" w14:textId="77777777" w:rsidR="005E67F7" w:rsidRDefault="005E67F7" w:rsidP="005E67F7">
      <w:pPr>
        <w:spacing w:line="480" w:lineRule="auto"/>
        <w:ind w:firstLine="720"/>
      </w:pPr>
    </w:p>
    <w:p w14:paraId="5E62A166" w14:textId="77777777" w:rsidR="005E67F7" w:rsidRDefault="005E67F7" w:rsidP="005E67F7">
      <w:pPr>
        <w:spacing w:line="480" w:lineRule="auto"/>
      </w:pPr>
      <w:r>
        <w:rPr>
          <w:noProof/>
        </w:rPr>
        <w:drawing>
          <wp:inline distT="0" distB="0" distL="0" distR="0" wp14:anchorId="545A9E75" wp14:editId="337DE03F">
            <wp:extent cx="5943600" cy="2717800"/>
            <wp:effectExtent l="0" t="0" r="0" b="0"/>
            <wp:docPr id="15" name="Picture 15" descr="DiagnosticTestingFecalActionChart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descr="DiagnosticTestingFecalActionChart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08D6B4CD" w14:textId="77777777" w:rsidR="005E67F7" w:rsidRDefault="005E67F7" w:rsidP="005E67F7">
      <w:pPr>
        <w:pStyle w:val="Heading1"/>
        <w:spacing w:line="480" w:lineRule="auto"/>
        <w:rPr>
          <w:rFonts w:eastAsia="Arial"/>
        </w:rPr>
      </w:pPr>
      <w:bookmarkStart w:id="104" w:name="_igxaeo4xaqyw"/>
      <w:bookmarkStart w:id="105" w:name="_Toc468993527"/>
      <w:bookmarkEnd w:id="104"/>
      <w:r>
        <w:rPr>
          <w:rFonts w:eastAsia="Arial"/>
          <w:u w:val="single"/>
        </w:rPr>
        <w:t>Calibrations</w:t>
      </w:r>
      <w:bookmarkEnd w:id="105"/>
    </w:p>
    <w:p w14:paraId="2FE2E1C8" w14:textId="77777777" w:rsidR="005E67F7" w:rsidRDefault="005E67F7" w:rsidP="005E67F7">
      <w:pPr>
        <w:spacing w:line="480" w:lineRule="auto"/>
      </w:pPr>
      <w:r>
        <w:t xml:space="preserve">We performed manual calibrations for the Frequency of Infective Contact. All other parameters stayed constant during these manual calibrations. With fecal and blood testing turned off, </w:t>
      </w:r>
      <w:proofErr w:type="gramStart"/>
      <w:r>
        <w:t>The</w:t>
      </w:r>
      <w:proofErr w:type="gramEnd"/>
      <w:r>
        <w:t xml:space="preserve"> population should reach 10-15% prevalence over 20 years. The manual calibration runs 50 times with the same parameters, and we can see the output below using our tuned value of 7.1. We can see that there is a large amount of variance, but the prevalence usually falls between 10-15% by 20 years. The large fluctuations by year to year can be explained by the large influx of calves into the population every April.</w:t>
      </w:r>
    </w:p>
    <w:p w14:paraId="2DFC902C" w14:textId="77777777" w:rsidR="005E67F7" w:rsidRDefault="005E67F7" w:rsidP="005E67F7">
      <w:pPr>
        <w:spacing w:line="480" w:lineRule="auto"/>
      </w:pPr>
    </w:p>
    <w:p w14:paraId="4D33ABA5" w14:textId="77777777" w:rsidR="005E67F7" w:rsidRDefault="005E67F7" w:rsidP="005E67F7">
      <w:pPr>
        <w:spacing w:line="480" w:lineRule="auto"/>
      </w:pPr>
      <w:r>
        <w:t>X-axis = time in months</w:t>
      </w:r>
    </w:p>
    <w:p w14:paraId="524CB39B" w14:textId="77777777" w:rsidR="005E67F7" w:rsidRDefault="005E67F7" w:rsidP="005E67F7">
      <w:pPr>
        <w:spacing w:line="480" w:lineRule="auto"/>
      </w:pPr>
      <w:r>
        <w:lastRenderedPageBreak/>
        <w:t>Y-axis = prevalence</w:t>
      </w:r>
      <w:r>
        <w:rPr>
          <w:noProof/>
        </w:rPr>
        <w:drawing>
          <wp:inline distT="0" distB="0" distL="0" distR="0" wp14:anchorId="7F10A062" wp14:editId="3BE5C517">
            <wp:extent cx="5943600" cy="363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12">
                      <a:extLst>
                        <a:ext uri="{28A0092B-C50C-407E-A947-70E740481C1C}">
                          <a14:useLocalDpi xmlns:a14="http://schemas.microsoft.com/office/drawing/2010/main" val="0"/>
                        </a:ext>
                      </a:extLst>
                    </a:blip>
                    <a:srcRect l="8173" t="12820" r="19231" b="8263"/>
                    <a:stretch>
                      <a:fillRect/>
                    </a:stretch>
                  </pic:blipFill>
                  <pic:spPr bwMode="auto">
                    <a:xfrm>
                      <a:off x="0" y="0"/>
                      <a:ext cx="5943600" cy="3632200"/>
                    </a:xfrm>
                    <a:prstGeom prst="rect">
                      <a:avLst/>
                    </a:prstGeom>
                    <a:noFill/>
                    <a:ln>
                      <a:noFill/>
                    </a:ln>
                  </pic:spPr>
                </pic:pic>
              </a:graphicData>
            </a:graphic>
          </wp:inline>
        </w:drawing>
      </w:r>
    </w:p>
    <w:p w14:paraId="639312E7" w14:textId="77777777" w:rsidR="005E67F7" w:rsidRDefault="005E67F7" w:rsidP="005E67F7">
      <w:pPr>
        <w:pStyle w:val="Heading1"/>
        <w:spacing w:line="480" w:lineRule="auto"/>
        <w:rPr>
          <w:rFonts w:eastAsia="Arial"/>
        </w:rPr>
      </w:pPr>
      <w:bookmarkStart w:id="106" w:name="_jr1fx21t3c86"/>
      <w:bookmarkStart w:id="107" w:name="_Toc468993528"/>
      <w:bookmarkEnd w:id="106"/>
      <w:r>
        <w:rPr>
          <w:rFonts w:eastAsia="Arial"/>
          <w:u w:val="single"/>
        </w:rPr>
        <w:t>Sensitivity Analysis</w:t>
      </w:r>
      <w:bookmarkEnd w:id="107"/>
    </w:p>
    <w:p w14:paraId="1C4920B4" w14:textId="77777777" w:rsidR="005E67F7" w:rsidRDefault="005E67F7" w:rsidP="005E67F7">
      <w:pPr>
        <w:pStyle w:val="Heading2"/>
        <w:spacing w:line="480" w:lineRule="auto"/>
        <w:rPr>
          <w:rFonts w:eastAsia="Arial"/>
        </w:rPr>
      </w:pPr>
      <w:bookmarkStart w:id="108" w:name="_voye0572irmy"/>
      <w:bookmarkStart w:id="109" w:name="_Toc468993529"/>
      <w:bookmarkEnd w:id="108"/>
      <w:r>
        <w:rPr>
          <w:rFonts w:eastAsia="Arial"/>
        </w:rPr>
        <w:t>Variation of Initial Infection</w:t>
      </w:r>
      <w:bookmarkEnd w:id="109"/>
    </w:p>
    <w:p w14:paraId="3C786BBD" w14:textId="77777777" w:rsidR="005E67F7" w:rsidRDefault="005E67F7" w:rsidP="005E67F7">
      <w:r>
        <w:tab/>
        <w:t xml:space="preserve">Doing sensitivity analysis on this model can help to define which parameters are useful for use in scenarios and which ones are not. The majority of this analysis will be to determine the change in Prevalence based on parameter changes. </w:t>
      </w:r>
    </w:p>
    <w:p w14:paraId="72C9FD09" w14:textId="77777777" w:rsidR="005E67F7" w:rsidRDefault="005E67F7" w:rsidP="005E67F7">
      <w:pPr>
        <w:pStyle w:val="Heading3"/>
        <w:spacing w:line="480" w:lineRule="auto"/>
        <w:rPr>
          <w:rFonts w:eastAsia="Arial"/>
        </w:rPr>
      </w:pPr>
      <w:bookmarkStart w:id="110" w:name="_x7g8i8ypeynn"/>
      <w:bookmarkStart w:id="111" w:name="_Toc468993530"/>
      <w:bookmarkEnd w:id="110"/>
      <w:r>
        <w:rPr>
          <w:rFonts w:eastAsia="Arial"/>
        </w:rPr>
        <w:t>Initial Clinical Percentage</w:t>
      </w:r>
      <w:bookmarkEnd w:id="111"/>
    </w:p>
    <w:p w14:paraId="49FD3822" w14:textId="77777777" w:rsidR="005E67F7" w:rsidRDefault="005E67F7" w:rsidP="005E67F7">
      <w:pPr>
        <w:spacing w:line="480" w:lineRule="auto"/>
      </w:pPr>
      <w:proofErr w:type="spellStart"/>
      <w:r>
        <w:rPr>
          <w:sz w:val="22"/>
          <w:szCs w:val="22"/>
        </w:rPr>
        <w:t>InitialClinicalPercentage</w:t>
      </w:r>
      <w:proofErr w:type="spellEnd"/>
      <w:r>
        <w:rPr>
          <w:sz w:val="22"/>
          <w:szCs w:val="22"/>
        </w:rPr>
        <w:t xml:space="preserve"> at 0.02:</w:t>
      </w:r>
    </w:p>
    <w:p w14:paraId="125F3F8E" w14:textId="77777777" w:rsidR="005E67F7" w:rsidRDefault="005E67F7" w:rsidP="005E67F7">
      <w:pPr>
        <w:spacing w:line="480" w:lineRule="auto"/>
        <w:jc w:val="center"/>
      </w:pPr>
      <w:r>
        <w:rPr>
          <w:noProof/>
        </w:rPr>
        <w:lastRenderedPageBreak/>
        <w:drawing>
          <wp:inline distT="0" distB="0" distL="0" distR="0" wp14:anchorId="78C6D600" wp14:editId="7F0CA53F">
            <wp:extent cx="4762500" cy="27686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6B15DDD6" w14:textId="77777777" w:rsidR="005E67F7" w:rsidRDefault="005E67F7" w:rsidP="005E67F7">
      <w:pPr>
        <w:spacing w:line="480" w:lineRule="auto"/>
        <w:ind w:firstLine="720"/>
      </w:pPr>
      <w:r>
        <w:rPr>
          <w:sz w:val="22"/>
          <w:szCs w:val="22"/>
        </w:rPr>
        <w:t xml:space="preserve">Changing this value didn’t seem to change the general slope of the </w:t>
      </w:r>
      <w:proofErr w:type="spellStart"/>
      <w:proofErr w:type="gramStart"/>
      <w:r>
        <w:rPr>
          <w:sz w:val="22"/>
          <w:szCs w:val="22"/>
        </w:rPr>
        <w:t>prevalence.Let’s</w:t>
      </w:r>
      <w:proofErr w:type="spellEnd"/>
      <w:proofErr w:type="gramEnd"/>
      <w:r>
        <w:rPr>
          <w:sz w:val="22"/>
          <w:szCs w:val="22"/>
        </w:rPr>
        <w:t xml:space="preserve"> try a larger value.</w:t>
      </w:r>
    </w:p>
    <w:p w14:paraId="40EC3DDF" w14:textId="77777777" w:rsidR="005E67F7" w:rsidRDefault="005E67F7" w:rsidP="005E67F7">
      <w:pPr>
        <w:spacing w:line="480" w:lineRule="auto"/>
      </w:pPr>
      <w:proofErr w:type="spellStart"/>
      <w:r>
        <w:rPr>
          <w:sz w:val="22"/>
          <w:szCs w:val="22"/>
        </w:rPr>
        <w:t>InitialClinicalPercentage</w:t>
      </w:r>
      <w:proofErr w:type="spellEnd"/>
      <w:r>
        <w:rPr>
          <w:sz w:val="22"/>
          <w:szCs w:val="22"/>
        </w:rPr>
        <w:t xml:space="preserve"> at 0.2:</w:t>
      </w:r>
    </w:p>
    <w:p w14:paraId="420E79D7" w14:textId="77777777" w:rsidR="005E67F7" w:rsidRDefault="005E67F7" w:rsidP="005E67F7">
      <w:pPr>
        <w:spacing w:line="480" w:lineRule="auto"/>
        <w:jc w:val="center"/>
      </w:pPr>
      <w:r>
        <w:rPr>
          <w:noProof/>
        </w:rPr>
        <w:drawing>
          <wp:inline distT="0" distB="0" distL="0" distR="0" wp14:anchorId="232C6DC8" wp14:editId="7A7C49ED">
            <wp:extent cx="4762500" cy="27686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4065012D" w14:textId="77777777" w:rsidR="005E67F7" w:rsidRDefault="005E67F7" w:rsidP="005E67F7">
      <w:pPr>
        <w:spacing w:line="480" w:lineRule="auto"/>
        <w:ind w:firstLine="720"/>
      </w:pPr>
      <w:r>
        <w:rPr>
          <w:sz w:val="22"/>
          <w:szCs w:val="22"/>
        </w:rPr>
        <w:t>Again, very little change. The reason is because clinical cows get removed automatically after 2 months (</w:t>
      </w:r>
      <w:proofErr w:type="spellStart"/>
      <w:r>
        <w:rPr>
          <w:i/>
          <w:sz w:val="22"/>
          <w:szCs w:val="22"/>
        </w:rPr>
        <w:t>MeanClinicalRemovalDuration</w:t>
      </w:r>
      <w:proofErr w:type="spellEnd"/>
      <w:r>
        <w:rPr>
          <w:sz w:val="22"/>
          <w:szCs w:val="22"/>
        </w:rPr>
        <w:t xml:space="preserve">) because at this stage of the infection the disease has a massive effect on the cows’ health. Even if half of the population was Clinical to start, they would be removed within 2 months and wouldn’t spread the disease by a great </w:t>
      </w:r>
      <w:r>
        <w:rPr>
          <w:sz w:val="22"/>
          <w:szCs w:val="22"/>
        </w:rPr>
        <w:lastRenderedPageBreak/>
        <w:t xml:space="preserve">amount. In </w:t>
      </w:r>
      <w:proofErr w:type="gramStart"/>
      <w:r>
        <w:rPr>
          <w:sz w:val="22"/>
          <w:szCs w:val="22"/>
        </w:rPr>
        <w:t>fact</w:t>
      </w:r>
      <w:proofErr w:type="gramEnd"/>
      <w:r>
        <w:rPr>
          <w:sz w:val="22"/>
          <w:szCs w:val="22"/>
        </w:rPr>
        <w:t xml:space="preserve"> this was tested, and the histogram is the same as when the initial percentage is 0.2.</w:t>
      </w:r>
    </w:p>
    <w:p w14:paraId="7DEAED8A" w14:textId="77777777" w:rsidR="005E67F7" w:rsidRDefault="005E67F7" w:rsidP="005E67F7">
      <w:pPr>
        <w:pStyle w:val="Heading3"/>
        <w:spacing w:line="480" w:lineRule="auto"/>
        <w:rPr>
          <w:rFonts w:eastAsia="Arial"/>
        </w:rPr>
      </w:pPr>
      <w:bookmarkStart w:id="112" w:name="_5mpfkn4ub87u"/>
      <w:bookmarkStart w:id="113" w:name="_Toc468993531"/>
      <w:bookmarkEnd w:id="112"/>
      <w:r>
        <w:rPr>
          <w:rFonts w:eastAsia="Arial"/>
        </w:rPr>
        <w:t>Initial Subclinical Percentage</w:t>
      </w:r>
      <w:bookmarkEnd w:id="113"/>
    </w:p>
    <w:p w14:paraId="38A7D14D" w14:textId="77777777" w:rsidR="005E67F7" w:rsidRDefault="005E67F7" w:rsidP="005E67F7">
      <w:pPr>
        <w:spacing w:line="480" w:lineRule="auto"/>
      </w:pPr>
      <w:proofErr w:type="spellStart"/>
      <w:r>
        <w:rPr>
          <w:sz w:val="22"/>
          <w:szCs w:val="22"/>
        </w:rPr>
        <w:t>InitialSubclinicalPercentage</w:t>
      </w:r>
      <w:proofErr w:type="spellEnd"/>
      <w:r>
        <w:rPr>
          <w:sz w:val="22"/>
          <w:szCs w:val="22"/>
        </w:rPr>
        <w:t xml:space="preserve"> at 0.3:</w:t>
      </w:r>
    </w:p>
    <w:p w14:paraId="19154EB7" w14:textId="77777777" w:rsidR="005E67F7" w:rsidRDefault="005E67F7" w:rsidP="005E67F7">
      <w:pPr>
        <w:spacing w:line="480" w:lineRule="auto"/>
        <w:jc w:val="center"/>
      </w:pPr>
      <w:r>
        <w:rPr>
          <w:noProof/>
        </w:rPr>
        <w:drawing>
          <wp:inline distT="0" distB="0" distL="0" distR="0" wp14:anchorId="0D2CF2C0" wp14:editId="106967BA">
            <wp:extent cx="4762500" cy="27686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617990DB" w14:textId="77777777" w:rsidR="005E67F7" w:rsidRDefault="005E67F7" w:rsidP="005E67F7">
      <w:pPr>
        <w:spacing w:line="480" w:lineRule="auto"/>
      </w:pPr>
      <w:r>
        <w:rPr>
          <w:sz w:val="22"/>
          <w:szCs w:val="22"/>
        </w:rPr>
        <w:tab/>
        <w:t>We expected this to cause more of a change in the slope of the prevalence. The difference in the amplitude did change. Every 24 months the prevalence drops as Cows enter clinical state and die, then the prevalence goes back up as the calves who were weaned by Infected or Subclinical mothers change infection states, then back down as those calves die. This cycle gives the graph a less linear shape. We’ll try a simulation with high Infected Percentage and high Subclinical Percentage to see if we can make this more extreme.</w:t>
      </w:r>
    </w:p>
    <w:p w14:paraId="0FB6FB40" w14:textId="77777777" w:rsidR="005E67F7" w:rsidRDefault="005E67F7" w:rsidP="005E67F7">
      <w:pPr>
        <w:spacing w:line="480" w:lineRule="auto"/>
      </w:pPr>
    </w:p>
    <w:p w14:paraId="79D189FB" w14:textId="77777777" w:rsidR="005E67F7" w:rsidRDefault="005E67F7" w:rsidP="005E67F7">
      <w:pPr>
        <w:spacing w:line="480" w:lineRule="auto"/>
      </w:pPr>
      <w:proofErr w:type="spellStart"/>
      <w:r>
        <w:rPr>
          <w:sz w:val="22"/>
          <w:szCs w:val="22"/>
        </w:rPr>
        <w:t>InifialInfectedPercentage</w:t>
      </w:r>
      <w:proofErr w:type="spellEnd"/>
      <w:r>
        <w:rPr>
          <w:sz w:val="22"/>
          <w:szCs w:val="22"/>
        </w:rPr>
        <w:t xml:space="preserve"> at 0.5 AND </w:t>
      </w:r>
      <w:proofErr w:type="spellStart"/>
      <w:r>
        <w:rPr>
          <w:sz w:val="22"/>
          <w:szCs w:val="22"/>
        </w:rPr>
        <w:t>InitialSubClinicalPercentage</w:t>
      </w:r>
      <w:proofErr w:type="spellEnd"/>
      <w:r>
        <w:rPr>
          <w:sz w:val="22"/>
          <w:szCs w:val="22"/>
        </w:rPr>
        <w:t xml:space="preserve"> at 0.5:</w:t>
      </w:r>
    </w:p>
    <w:p w14:paraId="76A76A2D" w14:textId="77777777" w:rsidR="005E67F7" w:rsidRDefault="005E67F7" w:rsidP="005E67F7">
      <w:pPr>
        <w:spacing w:line="480" w:lineRule="auto"/>
        <w:jc w:val="center"/>
      </w:pPr>
      <w:r>
        <w:rPr>
          <w:noProof/>
        </w:rPr>
        <w:lastRenderedPageBreak/>
        <w:drawing>
          <wp:inline distT="0" distB="0" distL="0" distR="0" wp14:anchorId="36BCF1FC" wp14:editId="099C18DB">
            <wp:extent cx="4762500" cy="27686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0FA13444" w14:textId="77777777" w:rsidR="005E67F7" w:rsidRDefault="005E67F7" w:rsidP="005E67F7">
      <w:pPr>
        <w:spacing w:line="480" w:lineRule="auto"/>
      </w:pPr>
    </w:p>
    <w:p w14:paraId="365EC82E" w14:textId="77777777" w:rsidR="005E67F7" w:rsidRDefault="005E67F7" w:rsidP="005E67F7">
      <w:pPr>
        <w:spacing w:line="480" w:lineRule="auto"/>
      </w:pPr>
      <w:r>
        <w:rPr>
          <w:sz w:val="22"/>
          <w:szCs w:val="22"/>
        </w:rPr>
        <w:tab/>
        <w:t xml:space="preserve">We expected an initial large spike in prevalence, followed by a drop after 26 months when the </w:t>
      </w:r>
      <w:proofErr w:type="spellStart"/>
      <w:r>
        <w:rPr>
          <w:sz w:val="22"/>
          <w:szCs w:val="22"/>
        </w:rPr>
        <w:t>SubClinical</w:t>
      </w:r>
      <w:proofErr w:type="spellEnd"/>
      <w:r>
        <w:rPr>
          <w:sz w:val="22"/>
          <w:szCs w:val="22"/>
        </w:rPr>
        <w:t xml:space="preserve"> cows become Clinical and die. That does happen, but then the prevalence jumps to almost 0.5 and oscillates by 0.1 between 0.32 and 0.42. The overall prevalence has been increased on average, but it reaches some sort of equilibrium value and maintains a maximum. This would suggest that prevalence in a population, at least as we have simulated it, cannot exceed a certain value. It may be because once a cow is removed from the population, there is no source of lingering prevalence. The prevalence is recalculated without that infected cow. In reality, some of the disease might remain from that cow in the environment. </w:t>
      </w:r>
    </w:p>
    <w:p w14:paraId="6D325E61" w14:textId="77777777" w:rsidR="005E67F7" w:rsidRDefault="005E67F7" w:rsidP="005E67F7">
      <w:pPr>
        <w:pStyle w:val="Heading3"/>
        <w:spacing w:line="480" w:lineRule="auto"/>
        <w:rPr>
          <w:rFonts w:eastAsia="Arial"/>
        </w:rPr>
      </w:pPr>
      <w:bookmarkStart w:id="114" w:name="_z4zudnskq6ry"/>
      <w:bookmarkStart w:id="115" w:name="_Toc468993532"/>
      <w:bookmarkEnd w:id="114"/>
      <w:r>
        <w:rPr>
          <w:rFonts w:eastAsia="Arial"/>
        </w:rPr>
        <w:t>Varying Initial Infection Conclusion</w:t>
      </w:r>
      <w:bookmarkEnd w:id="115"/>
    </w:p>
    <w:p w14:paraId="405BAEFE" w14:textId="77777777" w:rsidR="005E67F7" w:rsidRDefault="005E67F7" w:rsidP="005E67F7">
      <w:pPr>
        <w:spacing w:line="480" w:lineRule="auto"/>
      </w:pPr>
      <w:r>
        <w:tab/>
        <w:t xml:space="preserve">Varying the initial levels of infection did have a large impact on the overall growth and spread of the disease, but it did not have the level of effect that we were expecting. Starting with over ten times the subclinical cows (from 0.03 to 0.3) did not even double the prevalence by the end of the simulation. It is interesting to see the lack of sensitivity </w:t>
      </w:r>
      <w:r>
        <w:lastRenderedPageBreak/>
        <w:t>when it comes to the initial disease, that starting with many infected cows does not greatly increase either the slope or the final prevalence by an equal degree.</w:t>
      </w:r>
    </w:p>
    <w:p w14:paraId="18551494" w14:textId="77777777" w:rsidR="005E67F7" w:rsidRDefault="005E67F7" w:rsidP="005E67F7">
      <w:pPr>
        <w:spacing w:line="480" w:lineRule="auto"/>
      </w:pPr>
    </w:p>
    <w:p w14:paraId="13031E20" w14:textId="77777777" w:rsidR="005E67F7" w:rsidRDefault="005E67F7" w:rsidP="005E67F7">
      <w:pPr>
        <w:pStyle w:val="Heading2"/>
        <w:spacing w:line="480" w:lineRule="auto"/>
        <w:rPr>
          <w:rFonts w:eastAsia="Arial"/>
        </w:rPr>
      </w:pPr>
      <w:bookmarkStart w:id="116" w:name="_a33me7t9lwiq"/>
      <w:bookmarkStart w:id="117" w:name="_Toc468993533"/>
      <w:bookmarkEnd w:id="116"/>
      <w:r>
        <w:rPr>
          <w:rFonts w:eastAsia="Arial"/>
        </w:rPr>
        <w:t>Frequency of Infected contact</w:t>
      </w:r>
      <w:bookmarkEnd w:id="117"/>
    </w:p>
    <w:p w14:paraId="79A7797A" w14:textId="77777777" w:rsidR="005E67F7" w:rsidRDefault="005E67F7" w:rsidP="005E67F7">
      <w:pPr>
        <w:spacing w:line="480" w:lineRule="auto"/>
      </w:pPr>
      <w:r>
        <w:tab/>
        <w:t>This part of the model is critical, it is a key value of the model, and the main value that we used when calibrating the model outputs to reach expected level. This value captures two things, the number of contacts a cow has and chance to become infected with each contact. Coupled with weighted prevalence, the weighted proportion of the herd that is infected, we come to our total rate of infection (environmental infection). This value represents two unknowns for the population, combined into one value. It is of critical importance as it dictates the spread of the infection throughout the population.</w:t>
      </w:r>
    </w:p>
    <w:p w14:paraId="28EC44F1" w14:textId="77777777" w:rsidR="005E67F7" w:rsidRDefault="005E67F7" w:rsidP="005E67F7">
      <w:pPr>
        <w:pStyle w:val="Heading3"/>
        <w:rPr>
          <w:rFonts w:eastAsia="Arial"/>
        </w:rPr>
      </w:pPr>
      <w:bookmarkStart w:id="118" w:name="_aecoq140cp45"/>
      <w:bookmarkStart w:id="119" w:name="_Toc468993534"/>
      <w:bookmarkEnd w:id="118"/>
      <w:r>
        <w:rPr>
          <w:rFonts w:eastAsia="Arial"/>
        </w:rPr>
        <w:t>Normal value of 7.1</w:t>
      </w:r>
      <w:bookmarkEnd w:id="119"/>
    </w:p>
    <w:p w14:paraId="0B1DA2B4" w14:textId="77777777" w:rsidR="005E67F7" w:rsidRDefault="005E67F7" w:rsidP="005E67F7">
      <w:pPr>
        <w:spacing w:line="480" w:lineRule="auto"/>
      </w:pPr>
      <w:r>
        <w:tab/>
        <w:t>This is the baseline run of the simulation, 7.1 is the value that was found that best fits the desired outputs.</w:t>
      </w:r>
    </w:p>
    <w:p w14:paraId="0AF77C01" w14:textId="77777777" w:rsidR="005E67F7" w:rsidRDefault="005E67F7" w:rsidP="005E67F7">
      <w:r>
        <w:rPr>
          <w:noProof/>
        </w:rPr>
        <w:lastRenderedPageBreak/>
        <w:drawing>
          <wp:inline distT="0" distB="0" distL="0" distR="0" wp14:anchorId="447247E6" wp14:editId="6F3D2130">
            <wp:extent cx="4762500" cy="2768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535CF712" w14:textId="77777777" w:rsidR="005E67F7" w:rsidRDefault="005E67F7" w:rsidP="005E67F7">
      <w:pPr>
        <w:pStyle w:val="Heading3"/>
        <w:rPr>
          <w:rFonts w:eastAsia="Arial"/>
        </w:rPr>
      </w:pPr>
      <w:bookmarkStart w:id="120" w:name="_jdv5owvafsjn"/>
      <w:bookmarkStart w:id="121" w:name="_Toc468993535"/>
      <w:bookmarkEnd w:id="120"/>
      <w:r>
        <w:rPr>
          <w:rFonts w:eastAsia="Arial"/>
        </w:rPr>
        <w:t>Alternate values</w:t>
      </w:r>
      <w:bookmarkEnd w:id="121"/>
    </w:p>
    <w:p w14:paraId="307F5D09" w14:textId="77777777" w:rsidR="005E67F7" w:rsidRDefault="005E67F7" w:rsidP="005E67F7">
      <w:pPr>
        <w:spacing w:line="480" w:lineRule="auto"/>
      </w:pPr>
      <w:r>
        <w:tab/>
        <w:t xml:space="preserve">Frequency of infective contact is particularly sensitive value, an increase in ~10% affects the model output quite significantly, with no testing the value of the prevalence over time increases from around 0.13 to 0.18, almost a 40% increase. </w:t>
      </w:r>
      <w:proofErr w:type="gramStart"/>
      <w:r>
        <w:t>Similarly</w:t>
      </w:r>
      <w:proofErr w:type="gramEnd"/>
      <w:r>
        <w:t xml:space="preserve"> when we decreased the value by ~10% we get a similar magnitude of drop, from 0.13 to 0.06 in overall prevalence. This indicates, as expected, our uncertainty in this value, small changes in this value can lead to big impacts to model output, research and data on this value and the particulars of disease transmission would go a long way to giving more confidence in the output of the model. </w:t>
      </w:r>
    </w:p>
    <w:p w14:paraId="2120E08A" w14:textId="77777777" w:rsidR="005E67F7" w:rsidRDefault="005E67F7" w:rsidP="005E67F7"/>
    <w:p w14:paraId="0552BF71" w14:textId="77777777" w:rsidR="005E67F7" w:rsidRDefault="005E67F7" w:rsidP="005E67F7"/>
    <w:p w14:paraId="5286F318" w14:textId="77777777" w:rsidR="005E67F7" w:rsidRDefault="005E67F7" w:rsidP="005E67F7">
      <w:pPr>
        <w:spacing w:line="240" w:lineRule="auto"/>
        <w:rPr>
          <w:rFonts w:ascii="Times New Roman" w:eastAsia="Times New Roman" w:hAnsi="Times New Roman" w:cs="Times New Roman"/>
          <w:color w:val="auto"/>
        </w:rPr>
      </w:pPr>
      <w:r>
        <w:rPr>
          <w:rFonts w:eastAsia="Times New Roman"/>
          <w:noProof/>
        </w:rPr>
        <w:lastRenderedPageBreak/>
        <w:drawing>
          <wp:inline distT="0" distB="0" distL="0" distR="0" wp14:anchorId="172F1817" wp14:editId="04BBE255">
            <wp:extent cx="4787900" cy="3175000"/>
            <wp:effectExtent l="0" t="0" r="12700" b="0"/>
            <wp:docPr id="8" name="Picture 8" descr="https://docs.google.com/drawings/d/sIvWJJT-AOCzGwRHUPF6uNA/image?w=502&amp;h=333&amp;rev=7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google.com/drawings/d/sIvWJJT-AOCzGwRHUPF6uNA/image?w=502&amp;h=333&amp;rev=78&amp;ac=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7900" cy="3175000"/>
                    </a:xfrm>
                    <a:prstGeom prst="rect">
                      <a:avLst/>
                    </a:prstGeom>
                    <a:noFill/>
                    <a:ln>
                      <a:noFill/>
                    </a:ln>
                  </pic:spPr>
                </pic:pic>
              </a:graphicData>
            </a:graphic>
          </wp:inline>
        </w:drawing>
      </w:r>
    </w:p>
    <w:p w14:paraId="1E28BD88" w14:textId="77777777" w:rsidR="005E67F7" w:rsidRDefault="005E67F7" w:rsidP="005E67F7">
      <w:pPr>
        <w:spacing w:line="240" w:lineRule="auto"/>
        <w:rPr>
          <w:rFonts w:ascii="Times New Roman" w:eastAsia="Times New Roman" w:hAnsi="Times New Roman" w:cs="Times New Roman"/>
          <w:color w:val="auto"/>
        </w:rPr>
      </w:pPr>
      <w:r>
        <w:rPr>
          <w:rFonts w:eastAsia="Times New Roman"/>
          <w:noProof/>
          <w:sz w:val="22"/>
          <w:szCs w:val="22"/>
        </w:rPr>
        <w:drawing>
          <wp:inline distT="0" distB="0" distL="0" distR="0" wp14:anchorId="36E67E4B" wp14:editId="4387CB8D">
            <wp:extent cx="4800600" cy="3111500"/>
            <wp:effectExtent l="0" t="0" r="0" b="12700"/>
            <wp:docPr id="7" name="Picture 7" descr="https://docs.google.com/drawings/d/sH-YZd0uf793-GndEXFPDiQ/image?w=503&amp;h=327&amp;rev=9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google.com/drawings/d/sH-YZd0uf793-GndEXFPDiQ/image?w=503&amp;h=327&amp;rev=92&amp;ac=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3111500"/>
                    </a:xfrm>
                    <a:prstGeom prst="rect">
                      <a:avLst/>
                    </a:prstGeom>
                    <a:noFill/>
                    <a:ln>
                      <a:noFill/>
                    </a:ln>
                  </pic:spPr>
                </pic:pic>
              </a:graphicData>
            </a:graphic>
          </wp:inline>
        </w:drawing>
      </w:r>
    </w:p>
    <w:p w14:paraId="1BFBCDC5" w14:textId="77777777" w:rsidR="005E67F7" w:rsidRDefault="005E67F7" w:rsidP="005E67F7">
      <w:pPr>
        <w:spacing w:line="480" w:lineRule="auto"/>
        <w:jc w:val="center"/>
      </w:pPr>
    </w:p>
    <w:p w14:paraId="2611BD5C" w14:textId="77777777" w:rsidR="005E67F7" w:rsidRDefault="005E67F7" w:rsidP="005E67F7">
      <w:pPr>
        <w:pStyle w:val="Heading1"/>
        <w:spacing w:line="480" w:lineRule="auto"/>
        <w:rPr>
          <w:rFonts w:eastAsia="Arial"/>
        </w:rPr>
      </w:pPr>
      <w:bookmarkStart w:id="122" w:name="_5fpoc61aiwmu"/>
      <w:bookmarkStart w:id="123" w:name="_Toc468993536"/>
      <w:bookmarkEnd w:id="122"/>
      <w:r>
        <w:rPr>
          <w:rFonts w:eastAsia="Arial"/>
        </w:rPr>
        <w:t>Scenarios</w:t>
      </w:r>
      <w:bookmarkEnd w:id="123"/>
    </w:p>
    <w:p w14:paraId="119A2E25" w14:textId="77777777" w:rsidR="005E67F7" w:rsidRDefault="005E67F7" w:rsidP="005E67F7">
      <w:pPr>
        <w:spacing w:line="480" w:lineRule="auto"/>
        <w:ind w:firstLine="720"/>
      </w:pPr>
      <w:r>
        <w:t xml:space="preserve">The scenarios we built in the Johne's Disease model show information that can be used to achieve great understanding of the underlying features of the model. With </w:t>
      </w:r>
      <w:r>
        <w:lastRenderedPageBreak/>
        <w:t>the testing scenarios, it compares different testing regimes of managing a diseased population. It is first important to talk about the parameters present in the model and what they represent in the model.</w:t>
      </w:r>
    </w:p>
    <w:p w14:paraId="62E8EC00" w14:textId="77777777" w:rsidR="005E67F7" w:rsidRDefault="005E67F7" w:rsidP="005E67F7">
      <w:pPr>
        <w:pStyle w:val="Heading2"/>
        <w:spacing w:line="480" w:lineRule="auto"/>
        <w:rPr>
          <w:rFonts w:eastAsia="Arial"/>
        </w:rPr>
      </w:pPr>
      <w:bookmarkStart w:id="124" w:name="_kvfo48g2589p"/>
      <w:bookmarkStart w:id="125" w:name="_Toc468993537"/>
      <w:bookmarkEnd w:id="124"/>
      <w:r>
        <w:rPr>
          <w:rFonts w:eastAsia="Arial"/>
        </w:rPr>
        <w:t>Parameters</w:t>
      </w:r>
      <w:bookmarkEnd w:id="125"/>
    </w:p>
    <w:p w14:paraId="1CB29C6F" w14:textId="77777777" w:rsidR="005E67F7" w:rsidRDefault="005E67F7" w:rsidP="005E67F7">
      <w:pPr>
        <w:spacing w:line="480" w:lineRule="auto"/>
      </w:pPr>
      <w:r>
        <w:tab/>
        <w:t xml:space="preserve">There are many parameters used in this model due to the complex nature of interactions between agents and other agents, agents and state charts, and agents and their testing charts. We have separated the parameters into groups to help organize them and think about them in relation to sections of the model. All parameters can be found in </w:t>
      </w:r>
      <w:r>
        <w:rPr>
          <w:b/>
        </w:rPr>
        <w:t>main</w:t>
      </w:r>
      <w:r>
        <w:t xml:space="preserve">. Each group has parameters assumed to be static, varying, and in some cases there are exceptions. The groups are </w:t>
      </w:r>
      <w:r>
        <w:rPr>
          <w:i/>
        </w:rPr>
        <w:t xml:space="preserve">Disease Parameters, Testing Parameters, Initialization Parameters </w:t>
      </w:r>
      <w:r>
        <w:t xml:space="preserve">and </w:t>
      </w:r>
      <w:r>
        <w:rPr>
          <w:i/>
        </w:rPr>
        <w:t>Cow Parameters</w:t>
      </w:r>
      <w:r>
        <w:t xml:space="preserve">. </w:t>
      </w:r>
    </w:p>
    <w:p w14:paraId="0B281F66" w14:textId="77777777" w:rsidR="005E67F7" w:rsidRDefault="005E67F7" w:rsidP="005E67F7">
      <w:pPr>
        <w:spacing w:line="480" w:lineRule="auto"/>
      </w:pPr>
      <w:r>
        <w:t>*All values are based on the Baseline Scenario with both tests active</w:t>
      </w:r>
    </w:p>
    <w:p w14:paraId="1D495410" w14:textId="77777777" w:rsidR="005E67F7" w:rsidRDefault="005E67F7" w:rsidP="005E67F7">
      <w:pPr>
        <w:pStyle w:val="Heading3"/>
        <w:spacing w:line="480" w:lineRule="auto"/>
        <w:rPr>
          <w:rFonts w:eastAsia="Arial"/>
        </w:rPr>
      </w:pPr>
      <w:bookmarkStart w:id="126" w:name="_qrc05gtq0prg"/>
      <w:bookmarkStart w:id="127" w:name="_Toc468993538"/>
      <w:bookmarkEnd w:id="126"/>
      <w:r>
        <w:rPr>
          <w:rFonts w:eastAsia="Arial"/>
        </w:rPr>
        <w:t>Disease Parameters</w:t>
      </w:r>
      <w:bookmarkEnd w:id="127"/>
    </w:p>
    <w:p w14:paraId="212AB2A5" w14:textId="77777777" w:rsidR="005E67F7" w:rsidRDefault="005E67F7" w:rsidP="005E67F7">
      <w:pPr>
        <w:spacing w:line="480" w:lineRule="auto"/>
      </w:pPr>
      <w:r>
        <w:tab/>
        <w:t xml:space="preserve">These parameters change the way the </w:t>
      </w:r>
      <w:proofErr w:type="spellStart"/>
      <w:r>
        <w:rPr>
          <w:i/>
        </w:rPr>
        <w:t>JohnesStateChart</w:t>
      </w:r>
      <w:proofErr w:type="spellEnd"/>
      <w:r>
        <w:t xml:space="preserve"> behaves. Changes in the varying parameters coupled with the stochastics involved with this particular state chart can cause major effects on the Prevalence of Johne’s Disease in the model. </w:t>
      </w:r>
    </w:p>
    <w:p w14:paraId="7E142CB1" w14:textId="77777777" w:rsidR="005E67F7" w:rsidRDefault="005E67F7" w:rsidP="005E67F7">
      <w:pPr>
        <w:spacing w:line="480" w:lineRule="auto"/>
      </w:pPr>
    </w:p>
    <w:p w14:paraId="670390D0" w14:textId="77777777" w:rsidR="005E67F7" w:rsidRDefault="005E67F7" w:rsidP="005E67F7">
      <w:pPr>
        <w:spacing w:line="480" w:lineRule="auto"/>
      </w:pPr>
      <w:r>
        <w:t>Static Parameters:</w:t>
      </w:r>
    </w:p>
    <w:p w14:paraId="0ED767FD" w14:textId="77777777" w:rsidR="005E67F7" w:rsidRDefault="005E67F7" w:rsidP="005E67F7">
      <w:pPr>
        <w:numPr>
          <w:ilvl w:val="0"/>
          <w:numId w:val="22"/>
        </w:numPr>
        <w:spacing w:line="480" w:lineRule="auto"/>
        <w:ind w:hanging="360"/>
        <w:contextualSpacing/>
      </w:pPr>
      <w:proofErr w:type="spellStart"/>
      <w:r>
        <w:t>SubclinicalPrevalenceModifier</w:t>
      </w:r>
      <w:proofErr w:type="spellEnd"/>
      <w:r>
        <w:t xml:space="preserve"> = 1</w:t>
      </w:r>
    </w:p>
    <w:p w14:paraId="78BD0204" w14:textId="77777777" w:rsidR="005E67F7" w:rsidRDefault="005E67F7" w:rsidP="005E67F7">
      <w:pPr>
        <w:numPr>
          <w:ilvl w:val="0"/>
          <w:numId w:val="22"/>
        </w:numPr>
        <w:spacing w:line="480" w:lineRule="auto"/>
        <w:ind w:hanging="360"/>
        <w:contextualSpacing/>
      </w:pPr>
      <w:proofErr w:type="spellStart"/>
      <w:r>
        <w:t>ClinicalPrevalenceModifier</w:t>
      </w:r>
      <w:proofErr w:type="spellEnd"/>
      <w:r>
        <w:t xml:space="preserve"> = </w:t>
      </w:r>
      <w:proofErr w:type="spellStart"/>
      <w:r>
        <w:t>SubclinicalPrevalenceModifier</w:t>
      </w:r>
      <w:proofErr w:type="spellEnd"/>
      <w:r>
        <w:t xml:space="preserve"> * </w:t>
      </w:r>
      <w:proofErr w:type="spellStart"/>
      <w:r>
        <w:t>ClinicalMultiplier</w:t>
      </w:r>
      <w:proofErr w:type="spellEnd"/>
    </w:p>
    <w:p w14:paraId="06033AA2" w14:textId="77777777" w:rsidR="005E67F7" w:rsidRDefault="005E67F7" w:rsidP="005E67F7">
      <w:pPr>
        <w:numPr>
          <w:ilvl w:val="0"/>
          <w:numId w:val="22"/>
        </w:numPr>
        <w:spacing w:line="480" w:lineRule="auto"/>
        <w:ind w:hanging="360"/>
        <w:contextualSpacing/>
      </w:pPr>
      <w:proofErr w:type="spellStart"/>
      <w:r>
        <w:t>WeaningCalfIntensityOfPrevalenceModifier</w:t>
      </w:r>
      <w:proofErr w:type="spellEnd"/>
      <w:r>
        <w:t xml:space="preserve"> = 1</w:t>
      </w:r>
    </w:p>
    <w:p w14:paraId="44ED10F9" w14:textId="77777777" w:rsidR="005E67F7" w:rsidRDefault="005E67F7" w:rsidP="005E67F7">
      <w:pPr>
        <w:numPr>
          <w:ilvl w:val="0"/>
          <w:numId w:val="22"/>
        </w:numPr>
        <w:spacing w:line="480" w:lineRule="auto"/>
        <w:ind w:hanging="360"/>
        <w:contextualSpacing/>
      </w:pPr>
      <w:proofErr w:type="spellStart"/>
      <w:r>
        <w:lastRenderedPageBreak/>
        <w:t>MeanLatencyDuration</w:t>
      </w:r>
      <w:proofErr w:type="spellEnd"/>
      <w:r>
        <w:t xml:space="preserve"> = 6 months</w:t>
      </w:r>
    </w:p>
    <w:p w14:paraId="55B0FC2B" w14:textId="77777777" w:rsidR="005E67F7" w:rsidRDefault="005E67F7" w:rsidP="005E67F7">
      <w:pPr>
        <w:numPr>
          <w:ilvl w:val="0"/>
          <w:numId w:val="22"/>
        </w:numPr>
        <w:spacing w:line="480" w:lineRule="auto"/>
        <w:ind w:hanging="360"/>
        <w:contextualSpacing/>
      </w:pPr>
      <w:proofErr w:type="spellStart"/>
      <w:r>
        <w:t>MeanInfectedDuration</w:t>
      </w:r>
      <w:proofErr w:type="spellEnd"/>
      <w:r>
        <w:t xml:space="preserve"> = 18 months</w:t>
      </w:r>
    </w:p>
    <w:p w14:paraId="01C6E40D" w14:textId="77777777" w:rsidR="005E67F7" w:rsidRDefault="005E67F7" w:rsidP="005E67F7">
      <w:pPr>
        <w:numPr>
          <w:ilvl w:val="0"/>
          <w:numId w:val="22"/>
        </w:numPr>
        <w:spacing w:line="480" w:lineRule="auto"/>
        <w:ind w:hanging="360"/>
        <w:contextualSpacing/>
      </w:pPr>
      <w:proofErr w:type="spellStart"/>
      <w:r>
        <w:t>MeanSubClinicalDuration</w:t>
      </w:r>
      <w:proofErr w:type="spellEnd"/>
      <w:r>
        <w:t xml:space="preserve"> = 24 months</w:t>
      </w:r>
    </w:p>
    <w:p w14:paraId="462785D0" w14:textId="77777777" w:rsidR="005E67F7" w:rsidRDefault="005E67F7" w:rsidP="005E67F7">
      <w:pPr>
        <w:spacing w:line="480" w:lineRule="auto"/>
      </w:pPr>
    </w:p>
    <w:p w14:paraId="75455427" w14:textId="77777777" w:rsidR="005E67F7" w:rsidRDefault="005E67F7" w:rsidP="005E67F7">
      <w:pPr>
        <w:spacing w:line="480" w:lineRule="auto"/>
      </w:pPr>
      <w:r>
        <w:t>Varying Parameters:</w:t>
      </w:r>
    </w:p>
    <w:p w14:paraId="7FBA59F8" w14:textId="77777777" w:rsidR="005E67F7" w:rsidRDefault="005E67F7" w:rsidP="005E67F7">
      <w:pPr>
        <w:numPr>
          <w:ilvl w:val="0"/>
          <w:numId w:val="24"/>
        </w:numPr>
        <w:spacing w:line="480" w:lineRule="auto"/>
        <w:ind w:hanging="360"/>
        <w:contextualSpacing/>
      </w:pPr>
      <w:proofErr w:type="spellStart"/>
      <w:r>
        <w:t>ClinicalMultiplier</w:t>
      </w:r>
      <w:proofErr w:type="spellEnd"/>
      <w:r>
        <w:t xml:space="preserve"> = 4</w:t>
      </w:r>
    </w:p>
    <w:p w14:paraId="2B1A7E66" w14:textId="77777777" w:rsidR="005E67F7" w:rsidRDefault="005E67F7" w:rsidP="005E67F7">
      <w:pPr>
        <w:numPr>
          <w:ilvl w:val="0"/>
          <w:numId w:val="24"/>
        </w:numPr>
        <w:spacing w:line="480" w:lineRule="auto"/>
        <w:ind w:hanging="360"/>
        <w:contextualSpacing/>
      </w:pPr>
      <w:proofErr w:type="spellStart"/>
      <w:r>
        <w:t>GrazingCalfIntensityOfPrevalenceModifier</w:t>
      </w:r>
      <w:proofErr w:type="spellEnd"/>
      <w:r>
        <w:t xml:space="preserve"> = 0.5</w:t>
      </w:r>
    </w:p>
    <w:p w14:paraId="326FD9E9" w14:textId="77777777" w:rsidR="005E67F7" w:rsidRDefault="005E67F7" w:rsidP="005E67F7">
      <w:pPr>
        <w:numPr>
          <w:ilvl w:val="0"/>
          <w:numId w:val="24"/>
        </w:numPr>
        <w:spacing w:line="480" w:lineRule="auto"/>
        <w:ind w:hanging="360"/>
        <w:contextualSpacing/>
      </w:pPr>
      <w:proofErr w:type="spellStart"/>
      <w:r>
        <w:t>MeanClinicalRemovalDuration</w:t>
      </w:r>
      <w:proofErr w:type="spellEnd"/>
      <w:r>
        <w:t xml:space="preserve"> = 2 months</w:t>
      </w:r>
    </w:p>
    <w:p w14:paraId="080784BB" w14:textId="77777777" w:rsidR="005E67F7" w:rsidRDefault="005E67F7" w:rsidP="005E67F7">
      <w:pPr>
        <w:spacing w:line="480" w:lineRule="auto"/>
      </w:pPr>
    </w:p>
    <w:p w14:paraId="237BBF8B" w14:textId="77777777" w:rsidR="005E67F7" w:rsidRDefault="005E67F7" w:rsidP="005E67F7">
      <w:pPr>
        <w:spacing w:line="480" w:lineRule="auto"/>
      </w:pPr>
      <w:r>
        <w:t>Exceptional Parameters:</w:t>
      </w:r>
    </w:p>
    <w:p w14:paraId="5D700785" w14:textId="77777777" w:rsidR="005E67F7" w:rsidRDefault="005E67F7" w:rsidP="005E67F7">
      <w:pPr>
        <w:numPr>
          <w:ilvl w:val="0"/>
          <w:numId w:val="26"/>
        </w:numPr>
        <w:spacing w:line="480" w:lineRule="auto"/>
        <w:ind w:hanging="360"/>
        <w:contextualSpacing/>
      </w:pPr>
      <w:r>
        <w:t>*</w:t>
      </w:r>
      <w:proofErr w:type="spellStart"/>
      <w:r>
        <w:t>FrequencyOfInfectiveContact</w:t>
      </w:r>
      <w:proofErr w:type="spellEnd"/>
      <w:r>
        <w:t xml:space="preserve"> = 7.1 (Value chosen through </w:t>
      </w:r>
      <w:hyperlink w:anchor="_igxaeo4xaqyw" w:history="1">
        <w:r>
          <w:rPr>
            <w:rStyle w:val="Hyperlink"/>
            <w:color w:val="1155CC"/>
          </w:rPr>
          <w:t>m</w:t>
        </w:r>
      </w:hyperlink>
      <w:hyperlink w:anchor="_igxaeo4xaqyw" w:history="1">
        <w:r>
          <w:rPr>
            <w:rStyle w:val="Hyperlink"/>
            <w:color w:val="1155CC"/>
          </w:rPr>
          <w:t>anual calibration</w:t>
        </w:r>
      </w:hyperlink>
      <w:r>
        <w:t>)</w:t>
      </w:r>
    </w:p>
    <w:p w14:paraId="2DDD52DB" w14:textId="77777777" w:rsidR="005E67F7" w:rsidRDefault="005E67F7" w:rsidP="005E67F7">
      <w:pPr>
        <w:numPr>
          <w:ilvl w:val="0"/>
          <w:numId w:val="26"/>
        </w:numPr>
        <w:spacing w:line="480" w:lineRule="auto"/>
        <w:ind w:hanging="360"/>
        <w:contextualSpacing/>
      </w:pPr>
      <w:r>
        <w:t>**</w:t>
      </w:r>
      <w:proofErr w:type="spellStart"/>
      <w:r>
        <w:t>MomToChildInfectionRate</w:t>
      </w:r>
      <w:proofErr w:type="spellEnd"/>
      <w:r>
        <w:t xml:space="preserve"> = -(</w:t>
      </w:r>
      <w:proofErr w:type="gramStart"/>
      <w:r>
        <w:t>log(</w:t>
      </w:r>
      <w:proofErr w:type="gramEnd"/>
      <w:r>
        <w:t xml:space="preserve">0.7))/6 </w:t>
      </w:r>
    </w:p>
    <w:p w14:paraId="1EC077B9" w14:textId="77777777" w:rsidR="005E67F7" w:rsidRDefault="005E67F7" w:rsidP="005E67F7">
      <w:pPr>
        <w:spacing w:line="480" w:lineRule="auto"/>
      </w:pPr>
      <w:r>
        <w:t xml:space="preserve">*This value should be 2.7 if </w:t>
      </w:r>
      <w:proofErr w:type="spellStart"/>
      <w:r>
        <w:rPr>
          <w:i/>
        </w:rPr>
        <w:t>JohnesStateChart.susceptibleUpdate</w:t>
      </w:r>
      <w:proofErr w:type="spellEnd"/>
      <w:r>
        <w:t xml:space="preserve"> transition is set to a weekly timeout. See </w:t>
      </w:r>
      <w:hyperlink w:anchor="_t1fl7j7e4qe" w:history="1">
        <w:r>
          <w:rPr>
            <w:rStyle w:val="Hyperlink"/>
            <w:color w:val="1155CC"/>
          </w:rPr>
          <w:t>Fast Removal After Testing</w:t>
        </w:r>
      </w:hyperlink>
      <w:r>
        <w:t xml:space="preserve"> for more details.</w:t>
      </w:r>
    </w:p>
    <w:p w14:paraId="58BDB7B7" w14:textId="77777777" w:rsidR="005E67F7" w:rsidRDefault="005E67F7" w:rsidP="005E67F7">
      <w:pPr>
        <w:spacing w:line="480" w:lineRule="auto"/>
      </w:pPr>
      <w:r>
        <w:t xml:space="preserve">**This is derived from the probability curve for a calf becoming infected over the first 6 months. The curve is </w:t>
      </w:r>
      <m:oMath>
        <m:sSup>
          <m:sSupPr>
            <m:ctrlPr>
              <w:rPr>
                <w:rFonts w:ascii="Cambria Math" w:hAnsi="Cambria Math"/>
              </w:rPr>
            </m:ctrlPr>
          </m:sSupPr>
          <m:e>
            <m:r>
              <w:rPr>
                <w:rFonts w:ascii="Cambria Math" w:hAnsi="Cambria Math"/>
              </w:rPr>
              <m:t>e</m:t>
            </m:r>
          </m:e>
          <m:sup>
            <m:r>
              <w:rPr>
                <w:rFonts w:ascii="Cambria Math" w:hAnsi="Cambria Math"/>
              </w:rPr>
              <m:t>-at</m:t>
            </m:r>
          </m:sup>
        </m:sSup>
        <m:r>
          <w:rPr>
            <w:rFonts w:ascii="Cambria Math" w:hAnsi="Cambria Math"/>
          </w:rPr>
          <m:t>=(1-0.3)</m:t>
        </m:r>
      </m:oMath>
      <w:r>
        <w:t xml:space="preserve"> where </w:t>
      </w:r>
      <w:r>
        <w:rPr>
          <w:i/>
        </w:rPr>
        <w:t>a</w:t>
      </w:r>
      <w:r>
        <w:t xml:space="preserve"> = </w:t>
      </w:r>
      <w:proofErr w:type="spellStart"/>
      <w:r>
        <w:rPr>
          <w:i/>
        </w:rPr>
        <w:t>MomToChildInfectionRate</w:t>
      </w:r>
      <w:proofErr w:type="spellEnd"/>
      <w:r>
        <w:t xml:space="preserve"> and </w:t>
      </w:r>
      <w:r>
        <w:rPr>
          <w:i/>
        </w:rPr>
        <w:t>t</w:t>
      </w:r>
      <w:r>
        <w:t xml:space="preserve"> = 6 months. Solving this for </w:t>
      </w:r>
      <w:r>
        <w:rPr>
          <w:i/>
        </w:rPr>
        <w:t>a</w:t>
      </w:r>
      <w:r>
        <w:t xml:space="preserve"> results in </w:t>
      </w:r>
      <w:r>
        <w:rPr>
          <w:i/>
        </w:rPr>
        <w:t>a</w:t>
      </w:r>
      <w:r>
        <w:t xml:space="preserve"> = -(</w:t>
      </w:r>
      <w:proofErr w:type="gramStart"/>
      <w:r>
        <w:t>log(</w:t>
      </w:r>
      <w:proofErr w:type="gramEnd"/>
      <w:r>
        <w:t>0.7))/6</w:t>
      </w:r>
    </w:p>
    <w:p w14:paraId="013DDA93" w14:textId="77777777" w:rsidR="005E67F7" w:rsidRDefault="005E67F7" w:rsidP="005E67F7">
      <w:pPr>
        <w:pStyle w:val="Heading3"/>
        <w:spacing w:line="480" w:lineRule="auto"/>
        <w:rPr>
          <w:rFonts w:eastAsia="Arial"/>
        </w:rPr>
      </w:pPr>
      <w:bookmarkStart w:id="128" w:name="_mtdgq7ozo93o"/>
      <w:bookmarkStart w:id="129" w:name="_Toc468993539"/>
      <w:bookmarkEnd w:id="128"/>
      <w:r>
        <w:rPr>
          <w:rFonts w:eastAsia="Arial"/>
        </w:rPr>
        <w:t>Testing Parameters</w:t>
      </w:r>
      <w:bookmarkEnd w:id="129"/>
    </w:p>
    <w:p w14:paraId="3CF6ECE1" w14:textId="77777777" w:rsidR="005E67F7" w:rsidRDefault="005E67F7" w:rsidP="005E67F7">
      <w:pPr>
        <w:spacing w:line="480" w:lineRule="auto"/>
      </w:pPr>
      <w:r>
        <w:tab/>
        <w:t xml:space="preserve">These parameters change the way the </w:t>
      </w:r>
      <w:proofErr w:type="spellStart"/>
      <w:r>
        <w:rPr>
          <w:i/>
        </w:rPr>
        <w:t>TestingStateChart</w:t>
      </w:r>
      <w:r>
        <w:t>’s</w:t>
      </w:r>
      <w:proofErr w:type="spellEnd"/>
      <w:r>
        <w:t xml:space="preserve"> and </w:t>
      </w:r>
      <w:proofErr w:type="spellStart"/>
      <w:r>
        <w:rPr>
          <w:i/>
        </w:rPr>
        <w:t>TestActionChart</w:t>
      </w:r>
      <w:r>
        <w:t>’s</w:t>
      </w:r>
      <w:proofErr w:type="spellEnd"/>
      <w:r>
        <w:t xml:space="preserve"> behave. The biggest factor is, of course, whether testing is turned on or off for a particular scenario. Testing result delays are the next biggest factor. It may be helpful in further studies to do calibration testing on the values in Exceptional Parameters, as having those properly calibrated could lead to more precise results.</w:t>
      </w:r>
    </w:p>
    <w:p w14:paraId="67EA4569" w14:textId="77777777" w:rsidR="005E67F7" w:rsidRDefault="005E67F7" w:rsidP="005E67F7">
      <w:pPr>
        <w:spacing w:line="480" w:lineRule="auto"/>
      </w:pPr>
    </w:p>
    <w:p w14:paraId="2175B200" w14:textId="77777777" w:rsidR="005E67F7" w:rsidRDefault="005E67F7" w:rsidP="005E67F7">
      <w:pPr>
        <w:spacing w:line="480" w:lineRule="auto"/>
      </w:pPr>
      <w:r>
        <w:t>Static Parameters:</w:t>
      </w:r>
    </w:p>
    <w:p w14:paraId="3B3A7035" w14:textId="77777777" w:rsidR="005E67F7" w:rsidRDefault="005E67F7" w:rsidP="005E67F7">
      <w:pPr>
        <w:numPr>
          <w:ilvl w:val="0"/>
          <w:numId w:val="28"/>
        </w:numPr>
        <w:spacing w:line="480" w:lineRule="auto"/>
        <w:ind w:hanging="360"/>
        <w:contextualSpacing/>
      </w:pPr>
      <w:proofErr w:type="spellStart"/>
      <w:r>
        <w:t>FecalTestingDate</w:t>
      </w:r>
      <w:proofErr w:type="spellEnd"/>
      <w:r>
        <w:t xml:space="preserve"> = October 1, 2016</w:t>
      </w:r>
    </w:p>
    <w:p w14:paraId="4BEF82A9" w14:textId="77777777" w:rsidR="005E67F7" w:rsidRDefault="005E67F7" w:rsidP="005E67F7">
      <w:pPr>
        <w:numPr>
          <w:ilvl w:val="0"/>
          <w:numId w:val="28"/>
        </w:numPr>
        <w:spacing w:line="480" w:lineRule="auto"/>
        <w:ind w:hanging="360"/>
        <w:contextualSpacing/>
      </w:pPr>
      <w:proofErr w:type="spellStart"/>
      <w:r>
        <w:t>BloodTestingDate</w:t>
      </w:r>
      <w:proofErr w:type="spellEnd"/>
      <w:r>
        <w:t xml:space="preserve"> = October 1, 2016</w:t>
      </w:r>
    </w:p>
    <w:p w14:paraId="3E746C54" w14:textId="77777777" w:rsidR="005E67F7" w:rsidRDefault="005E67F7" w:rsidP="005E67F7">
      <w:pPr>
        <w:numPr>
          <w:ilvl w:val="0"/>
          <w:numId w:val="28"/>
        </w:numPr>
        <w:spacing w:line="480" w:lineRule="auto"/>
        <w:ind w:hanging="360"/>
        <w:contextualSpacing/>
      </w:pPr>
      <w:proofErr w:type="spellStart"/>
      <w:r>
        <w:t>FecalTestSpecificity</w:t>
      </w:r>
      <w:proofErr w:type="spellEnd"/>
      <w:r>
        <w:t xml:space="preserve"> = 0.999</w:t>
      </w:r>
    </w:p>
    <w:p w14:paraId="136CB1AD" w14:textId="77777777" w:rsidR="005E67F7" w:rsidRDefault="005E67F7" w:rsidP="005E67F7">
      <w:pPr>
        <w:numPr>
          <w:ilvl w:val="0"/>
          <w:numId w:val="28"/>
        </w:numPr>
        <w:spacing w:line="480" w:lineRule="auto"/>
        <w:ind w:hanging="360"/>
        <w:contextualSpacing/>
      </w:pPr>
      <w:proofErr w:type="spellStart"/>
      <w:r>
        <w:t>BloodTestSpecificity</w:t>
      </w:r>
      <w:proofErr w:type="spellEnd"/>
      <w:r>
        <w:t xml:space="preserve"> = 0.99</w:t>
      </w:r>
    </w:p>
    <w:p w14:paraId="4BE9078C" w14:textId="77777777" w:rsidR="005E67F7" w:rsidRDefault="005E67F7" w:rsidP="005E67F7">
      <w:pPr>
        <w:spacing w:line="480" w:lineRule="auto"/>
      </w:pPr>
    </w:p>
    <w:p w14:paraId="45D36D8F" w14:textId="77777777" w:rsidR="005E67F7" w:rsidRDefault="005E67F7" w:rsidP="005E67F7">
      <w:pPr>
        <w:spacing w:line="480" w:lineRule="auto"/>
      </w:pPr>
      <w:r>
        <w:t>Varying Parameters:</w:t>
      </w:r>
    </w:p>
    <w:p w14:paraId="5B1EEFC6" w14:textId="77777777" w:rsidR="005E67F7" w:rsidRDefault="005E67F7" w:rsidP="005E67F7">
      <w:pPr>
        <w:numPr>
          <w:ilvl w:val="0"/>
          <w:numId w:val="30"/>
        </w:numPr>
        <w:spacing w:line="480" w:lineRule="auto"/>
        <w:ind w:hanging="360"/>
        <w:contextualSpacing/>
      </w:pPr>
      <w:r>
        <w:t>*</w:t>
      </w:r>
      <w:proofErr w:type="spellStart"/>
      <w:r>
        <w:t>RunFecalTest</w:t>
      </w:r>
      <w:proofErr w:type="spellEnd"/>
      <w:r>
        <w:t xml:space="preserve"> = true</w:t>
      </w:r>
    </w:p>
    <w:p w14:paraId="4CE15D30" w14:textId="77777777" w:rsidR="005E67F7" w:rsidRDefault="005E67F7" w:rsidP="005E67F7">
      <w:pPr>
        <w:numPr>
          <w:ilvl w:val="0"/>
          <w:numId w:val="30"/>
        </w:numPr>
        <w:spacing w:line="480" w:lineRule="auto"/>
        <w:ind w:hanging="360"/>
        <w:contextualSpacing/>
      </w:pPr>
      <w:proofErr w:type="spellStart"/>
      <w:r>
        <w:t>FecalTestReturnDelay</w:t>
      </w:r>
      <w:proofErr w:type="spellEnd"/>
      <w:r>
        <w:t xml:space="preserve"> = 2 weeks</w:t>
      </w:r>
    </w:p>
    <w:p w14:paraId="7CC0E79B" w14:textId="77777777" w:rsidR="005E67F7" w:rsidRDefault="005E67F7" w:rsidP="005E67F7">
      <w:pPr>
        <w:numPr>
          <w:ilvl w:val="0"/>
          <w:numId w:val="30"/>
        </w:numPr>
        <w:spacing w:line="480" w:lineRule="auto"/>
        <w:ind w:hanging="360"/>
        <w:contextualSpacing/>
      </w:pPr>
      <w:r>
        <w:t>*</w:t>
      </w:r>
      <w:proofErr w:type="spellStart"/>
      <w:r>
        <w:t>RunBloodTest</w:t>
      </w:r>
      <w:proofErr w:type="spellEnd"/>
      <w:r>
        <w:t xml:space="preserve"> = true</w:t>
      </w:r>
    </w:p>
    <w:p w14:paraId="0F82181A" w14:textId="77777777" w:rsidR="005E67F7" w:rsidRDefault="005E67F7" w:rsidP="005E67F7">
      <w:pPr>
        <w:numPr>
          <w:ilvl w:val="0"/>
          <w:numId w:val="30"/>
        </w:numPr>
        <w:spacing w:line="480" w:lineRule="auto"/>
        <w:ind w:hanging="360"/>
        <w:contextualSpacing/>
      </w:pPr>
      <w:proofErr w:type="spellStart"/>
      <w:r>
        <w:t>BloodTestReturnDelay</w:t>
      </w:r>
      <w:proofErr w:type="spellEnd"/>
      <w:r>
        <w:t xml:space="preserve"> = 2 weeks</w:t>
      </w:r>
    </w:p>
    <w:p w14:paraId="0CE35B6A" w14:textId="77777777" w:rsidR="005E67F7" w:rsidRDefault="005E67F7" w:rsidP="005E67F7">
      <w:pPr>
        <w:numPr>
          <w:ilvl w:val="0"/>
          <w:numId w:val="30"/>
        </w:numPr>
        <w:spacing w:line="480" w:lineRule="auto"/>
        <w:ind w:hanging="360"/>
        <w:contextualSpacing/>
      </w:pPr>
      <w:proofErr w:type="spellStart"/>
      <w:r>
        <w:t>PositiveCowRemovalDelay</w:t>
      </w:r>
      <w:proofErr w:type="spellEnd"/>
      <w:r>
        <w:t xml:space="preserve"> = 2 weeks</w:t>
      </w:r>
    </w:p>
    <w:p w14:paraId="0936AD4E" w14:textId="77777777" w:rsidR="005E67F7" w:rsidRDefault="005E67F7" w:rsidP="005E67F7">
      <w:pPr>
        <w:spacing w:line="480" w:lineRule="auto"/>
      </w:pPr>
    </w:p>
    <w:p w14:paraId="11A33ADE" w14:textId="77777777" w:rsidR="005E67F7" w:rsidRDefault="005E67F7" w:rsidP="005E67F7">
      <w:pPr>
        <w:spacing w:line="480" w:lineRule="auto"/>
      </w:pPr>
      <w:r>
        <w:t>Exceptional Parameters:</w:t>
      </w:r>
    </w:p>
    <w:p w14:paraId="3E160C99" w14:textId="77777777" w:rsidR="005E67F7" w:rsidRDefault="005E67F7" w:rsidP="005E67F7">
      <w:pPr>
        <w:spacing w:line="480" w:lineRule="auto"/>
      </w:pPr>
      <w:r>
        <w:tab/>
        <w:t xml:space="preserve">All of these were assumed based on the data in </w:t>
      </w:r>
      <w:r>
        <w:rPr>
          <w:i/>
        </w:rPr>
        <w:t>Testing for Johne’s Disease</w:t>
      </w:r>
      <w:r>
        <w:rPr>
          <w:vertAlign w:val="superscript"/>
        </w:rPr>
        <w:t>2</w:t>
      </w:r>
      <w:r>
        <w:t xml:space="preserve">. It’s logical that a Cow which sheds more would exhibit a higher sensitivity to the testing, but in the case of Blood testing, cows are more sensitive at the Subclinical state than they are at the Clinical state. Cows in the infected state are very unlikely to return true positive test results. The values for </w:t>
      </w:r>
      <w:proofErr w:type="spellStart"/>
      <w:r>
        <w:rPr>
          <w:i/>
        </w:rPr>
        <w:t>TestSubclinicalSensitivity</w:t>
      </w:r>
      <w:proofErr w:type="spellEnd"/>
      <w:r>
        <w:t xml:space="preserve"> and </w:t>
      </w:r>
      <w:proofErr w:type="spellStart"/>
      <w:r>
        <w:rPr>
          <w:i/>
        </w:rPr>
        <w:t>TestClinicalSensitivity</w:t>
      </w:r>
      <w:proofErr w:type="spellEnd"/>
      <w:r>
        <w:t xml:space="preserve"> are the lowest and highest values in the range given by </w:t>
      </w:r>
      <w:r>
        <w:rPr>
          <w:i/>
        </w:rPr>
        <w:t>Testing for Johne’s Disease</w:t>
      </w:r>
      <w:r>
        <w:t xml:space="preserve">. It might be valuable to explore calibration testing with these 6 parameters varying by </w:t>
      </w:r>
      <w:r>
        <w:lastRenderedPageBreak/>
        <w:t>some range rather than picking low vs high values, which is why they are listed as exceptional.</w:t>
      </w:r>
    </w:p>
    <w:p w14:paraId="6EEE1B07" w14:textId="77777777" w:rsidR="005E67F7" w:rsidRDefault="005E67F7" w:rsidP="005E67F7">
      <w:pPr>
        <w:numPr>
          <w:ilvl w:val="0"/>
          <w:numId w:val="32"/>
        </w:numPr>
        <w:spacing w:line="480" w:lineRule="auto"/>
        <w:ind w:hanging="360"/>
        <w:contextualSpacing/>
      </w:pPr>
      <w:proofErr w:type="spellStart"/>
      <w:r>
        <w:t>FecalTestInfectedSensitivity</w:t>
      </w:r>
      <w:proofErr w:type="spellEnd"/>
      <w:r>
        <w:t xml:space="preserve"> = 0.01</w:t>
      </w:r>
    </w:p>
    <w:p w14:paraId="3F8FC664" w14:textId="77777777" w:rsidR="005E67F7" w:rsidRDefault="005E67F7" w:rsidP="005E67F7">
      <w:pPr>
        <w:numPr>
          <w:ilvl w:val="0"/>
          <w:numId w:val="32"/>
        </w:numPr>
        <w:spacing w:line="480" w:lineRule="auto"/>
        <w:ind w:hanging="360"/>
        <w:contextualSpacing/>
      </w:pPr>
      <w:proofErr w:type="spellStart"/>
      <w:r>
        <w:t>FecalTestSubclinicalSensitivity</w:t>
      </w:r>
      <w:proofErr w:type="spellEnd"/>
      <w:r>
        <w:t xml:space="preserve"> = 0.3</w:t>
      </w:r>
    </w:p>
    <w:p w14:paraId="09BAC512" w14:textId="77777777" w:rsidR="005E67F7" w:rsidRDefault="005E67F7" w:rsidP="005E67F7">
      <w:pPr>
        <w:numPr>
          <w:ilvl w:val="0"/>
          <w:numId w:val="32"/>
        </w:numPr>
        <w:spacing w:line="480" w:lineRule="auto"/>
        <w:ind w:hanging="360"/>
        <w:contextualSpacing/>
      </w:pPr>
      <w:proofErr w:type="spellStart"/>
      <w:r>
        <w:t>FecalTestClinicalSensitivity</w:t>
      </w:r>
      <w:proofErr w:type="spellEnd"/>
      <w:r>
        <w:t xml:space="preserve"> = 0.5</w:t>
      </w:r>
    </w:p>
    <w:p w14:paraId="5D26F5BD" w14:textId="77777777" w:rsidR="005E67F7" w:rsidRDefault="005E67F7" w:rsidP="005E67F7">
      <w:pPr>
        <w:numPr>
          <w:ilvl w:val="0"/>
          <w:numId w:val="32"/>
        </w:numPr>
        <w:spacing w:line="480" w:lineRule="auto"/>
        <w:ind w:hanging="360"/>
        <w:contextualSpacing/>
      </w:pPr>
      <w:proofErr w:type="spellStart"/>
      <w:r>
        <w:t>BloodTestInfectedSensitivity</w:t>
      </w:r>
      <w:proofErr w:type="spellEnd"/>
      <w:r>
        <w:t xml:space="preserve"> = 0.1</w:t>
      </w:r>
    </w:p>
    <w:p w14:paraId="3AAE4853" w14:textId="77777777" w:rsidR="005E67F7" w:rsidRDefault="005E67F7" w:rsidP="005E67F7">
      <w:pPr>
        <w:numPr>
          <w:ilvl w:val="0"/>
          <w:numId w:val="32"/>
        </w:numPr>
        <w:spacing w:line="480" w:lineRule="auto"/>
        <w:ind w:hanging="360"/>
        <w:contextualSpacing/>
      </w:pPr>
      <w:proofErr w:type="spellStart"/>
      <w:r>
        <w:t>BloodTestSubclinicalSensitivity</w:t>
      </w:r>
      <w:proofErr w:type="spellEnd"/>
      <w:r>
        <w:t xml:space="preserve"> = 0.8</w:t>
      </w:r>
    </w:p>
    <w:p w14:paraId="4B196ADF" w14:textId="77777777" w:rsidR="005E67F7" w:rsidRDefault="005E67F7" w:rsidP="005E67F7">
      <w:pPr>
        <w:numPr>
          <w:ilvl w:val="0"/>
          <w:numId w:val="32"/>
        </w:numPr>
        <w:spacing w:line="480" w:lineRule="auto"/>
        <w:ind w:hanging="360"/>
        <w:contextualSpacing/>
      </w:pPr>
      <w:proofErr w:type="spellStart"/>
      <w:r>
        <w:t>BloodTestClinicalSensitivity</w:t>
      </w:r>
      <w:proofErr w:type="spellEnd"/>
      <w:r>
        <w:t xml:space="preserve"> = 0.4</w:t>
      </w:r>
    </w:p>
    <w:p w14:paraId="2925DB3C" w14:textId="77777777" w:rsidR="005E67F7" w:rsidRDefault="005E67F7" w:rsidP="005E67F7">
      <w:pPr>
        <w:pStyle w:val="Heading3"/>
        <w:spacing w:line="480" w:lineRule="auto"/>
        <w:rPr>
          <w:rFonts w:eastAsia="Arial"/>
        </w:rPr>
      </w:pPr>
      <w:bookmarkStart w:id="130" w:name="_oli63t763m5w"/>
      <w:bookmarkStart w:id="131" w:name="_Toc468993540"/>
      <w:bookmarkEnd w:id="130"/>
      <w:r>
        <w:rPr>
          <w:rFonts w:eastAsia="Arial"/>
        </w:rPr>
        <w:t>Initialization Parameters</w:t>
      </w:r>
      <w:bookmarkEnd w:id="131"/>
    </w:p>
    <w:p w14:paraId="2C5847B1" w14:textId="77777777" w:rsidR="005E67F7" w:rsidRDefault="005E67F7" w:rsidP="005E67F7">
      <w:pPr>
        <w:spacing w:line="480" w:lineRule="auto"/>
      </w:pPr>
      <w:r>
        <w:tab/>
        <w:t>These parameters modify the behavior of the model as it starts. Using these parameters, a model can be started with high or low disease Prevalence, allowing careful herd specific calibrations from the start. This model's baseline has ~3% of the population initially infected. Changing the initial infection percentages can also be heavily calibrated with the use of real world data.</w:t>
      </w:r>
    </w:p>
    <w:p w14:paraId="51C3224C" w14:textId="77777777" w:rsidR="005E67F7" w:rsidRDefault="005E67F7" w:rsidP="005E67F7">
      <w:pPr>
        <w:spacing w:line="480" w:lineRule="auto"/>
      </w:pPr>
    </w:p>
    <w:p w14:paraId="4607A503" w14:textId="77777777" w:rsidR="005E67F7" w:rsidRDefault="005E67F7" w:rsidP="005E67F7">
      <w:pPr>
        <w:spacing w:line="480" w:lineRule="auto"/>
      </w:pPr>
      <w:r>
        <w:t>Static Parameters:</w:t>
      </w:r>
    </w:p>
    <w:p w14:paraId="2E52310B" w14:textId="77777777" w:rsidR="005E67F7" w:rsidRDefault="005E67F7" w:rsidP="005E67F7">
      <w:pPr>
        <w:numPr>
          <w:ilvl w:val="0"/>
          <w:numId w:val="22"/>
        </w:numPr>
        <w:spacing w:line="480" w:lineRule="auto"/>
        <w:ind w:hanging="360"/>
        <w:contextualSpacing/>
      </w:pPr>
      <w:proofErr w:type="spellStart"/>
      <w:r>
        <w:t>maxMales</w:t>
      </w:r>
      <w:proofErr w:type="spellEnd"/>
      <w:r>
        <w:t xml:space="preserve"> = (0.2 * </w:t>
      </w:r>
      <w:proofErr w:type="spellStart"/>
      <w:r>
        <w:t>InitialPopulation</w:t>
      </w:r>
      <w:proofErr w:type="spellEnd"/>
      <w:r>
        <w:t>)</w:t>
      </w:r>
    </w:p>
    <w:p w14:paraId="22303B61" w14:textId="77777777" w:rsidR="005E67F7" w:rsidRDefault="005E67F7" w:rsidP="005E67F7">
      <w:pPr>
        <w:numPr>
          <w:ilvl w:val="0"/>
          <w:numId w:val="22"/>
        </w:numPr>
        <w:spacing w:line="480" w:lineRule="auto"/>
        <w:ind w:hanging="360"/>
        <w:contextualSpacing/>
      </w:pPr>
      <w:proofErr w:type="spellStart"/>
      <w:r>
        <w:t>maxFemales</w:t>
      </w:r>
      <w:proofErr w:type="spellEnd"/>
      <w:r>
        <w:t xml:space="preserve"> = (1.0 * </w:t>
      </w:r>
      <w:proofErr w:type="spellStart"/>
      <w:r>
        <w:t>InitialPopulation</w:t>
      </w:r>
      <w:proofErr w:type="spellEnd"/>
      <w:r>
        <w:t>)</w:t>
      </w:r>
    </w:p>
    <w:p w14:paraId="2F62BD8C" w14:textId="77777777" w:rsidR="005E67F7" w:rsidRDefault="005E67F7" w:rsidP="005E67F7">
      <w:pPr>
        <w:numPr>
          <w:ilvl w:val="0"/>
          <w:numId w:val="22"/>
        </w:numPr>
        <w:spacing w:line="480" w:lineRule="auto"/>
        <w:ind w:hanging="360"/>
        <w:contextualSpacing/>
      </w:pPr>
      <w:proofErr w:type="spellStart"/>
      <w:r>
        <w:t>InitialFemalePercentage</w:t>
      </w:r>
      <w:proofErr w:type="spellEnd"/>
      <w:r>
        <w:t xml:space="preserve"> = 0.9</w:t>
      </w:r>
    </w:p>
    <w:p w14:paraId="7A0E7E5F" w14:textId="77777777" w:rsidR="005E67F7" w:rsidRDefault="005E67F7" w:rsidP="005E67F7">
      <w:pPr>
        <w:spacing w:line="480" w:lineRule="auto"/>
      </w:pPr>
    </w:p>
    <w:p w14:paraId="1912EC8A" w14:textId="77777777" w:rsidR="005E67F7" w:rsidRDefault="005E67F7" w:rsidP="005E67F7">
      <w:pPr>
        <w:spacing w:line="480" w:lineRule="auto"/>
      </w:pPr>
      <w:r>
        <w:t>Varying Parameters:</w:t>
      </w:r>
    </w:p>
    <w:p w14:paraId="06091E83" w14:textId="77777777" w:rsidR="005E67F7" w:rsidRDefault="005E67F7" w:rsidP="005E67F7">
      <w:pPr>
        <w:numPr>
          <w:ilvl w:val="0"/>
          <w:numId w:val="34"/>
        </w:numPr>
        <w:spacing w:line="480" w:lineRule="auto"/>
        <w:ind w:hanging="360"/>
        <w:contextualSpacing/>
      </w:pPr>
      <w:proofErr w:type="spellStart"/>
      <w:r>
        <w:t>InitialPopulation</w:t>
      </w:r>
      <w:proofErr w:type="spellEnd"/>
      <w:r>
        <w:t xml:space="preserve"> = 1000</w:t>
      </w:r>
    </w:p>
    <w:p w14:paraId="26E439CB" w14:textId="77777777" w:rsidR="005E67F7" w:rsidRDefault="005E67F7" w:rsidP="005E67F7">
      <w:pPr>
        <w:numPr>
          <w:ilvl w:val="0"/>
          <w:numId w:val="34"/>
        </w:numPr>
        <w:spacing w:line="480" w:lineRule="auto"/>
        <w:ind w:hanging="360"/>
        <w:contextualSpacing/>
      </w:pPr>
      <w:proofErr w:type="spellStart"/>
      <w:r>
        <w:t>InitialClinicalPercentage</w:t>
      </w:r>
      <w:proofErr w:type="spellEnd"/>
      <w:r>
        <w:t xml:space="preserve"> = 0.002</w:t>
      </w:r>
    </w:p>
    <w:p w14:paraId="1C89EF0C" w14:textId="77777777" w:rsidR="005E67F7" w:rsidRDefault="005E67F7" w:rsidP="005E67F7">
      <w:pPr>
        <w:numPr>
          <w:ilvl w:val="0"/>
          <w:numId w:val="34"/>
        </w:numPr>
        <w:spacing w:line="480" w:lineRule="auto"/>
        <w:ind w:hanging="360"/>
        <w:contextualSpacing/>
      </w:pPr>
      <w:proofErr w:type="spellStart"/>
      <w:r>
        <w:lastRenderedPageBreak/>
        <w:t>InitialSubclinicalPercentage</w:t>
      </w:r>
      <w:proofErr w:type="spellEnd"/>
      <w:r>
        <w:t xml:space="preserve"> = 0.03</w:t>
      </w:r>
    </w:p>
    <w:p w14:paraId="72A47214" w14:textId="77777777" w:rsidR="005E67F7" w:rsidRDefault="005E67F7" w:rsidP="005E67F7">
      <w:pPr>
        <w:numPr>
          <w:ilvl w:val="0"/>
          <w:numId w:val="34"/>
        </w:numPr>
        <w:spacing w:line="480" w:lineRule="auto"/>
        <w:ind w:hanging="360"/>
        <w:contextualSpacing/>
      </w:pPr>
      <w:proofErr w:type="spellStart"/>
      <w:r>
        <w:t>InitialInfectedPercentage</w:t>
      </w:r>
      <w:proofErr w:type="spellEnd"/>
      <w:r>
        <w:t xml:space="preserve"> = 0.06</w:t>
      </w:r>
    </w:p>
    <w:p w14:paraId="29B9577D" w14:textId="77777777" w:rsidR="005E67F7" w:rsidRDefault="005E67F7" w:rsidP="005E67F7">
      <w:pPr>
        <w:spacing w:line="480" w:lineRule="auto"/>
      </w:pPr>
    </w:p>
    <w:p w14:paraId="465E1161" w14:textId="77777777" w:rsidR="005E67F7" w:rsidRDefault="005E67F7" w:rsidP="005E67F7">
      <w:pPr>
        <w:spacing w:line="480" w:lineRule="auto"/>
      </w:pPr>
      <w:r>
        <w:t>Exceptional Parameters:</w:t>
      </w:r>
    </w:p>
    <w:p w14:paraId="21CD8E35" w14:textId="77777777" w:rsidR="005E67F7" w:rsidRDefault="005E67F7" w:rsidP="005E67F7">
      <w:pPr>
        <w:numPr>
          <w:ilvl w:val="0"/>
          <w:numId w:val="36"/>
        </w:numPr>
        <w:spacing w:line="480" w:lineRule="auto"/>
        <w:ind w:hanging="360"/>
        <w:contextualSpacing/>
      </w:pPr>
      <w:r>
        <w:t>None</w:t>
      </w:r>
    </w:p>
    <w:p w14:paraId="65D5442B" w14:textId="77777777" w:rsidR="005E67F7" w:rsidRDefault="005E67F7" w:rsidP="005E67F7">
      <w:pPr>
        <w:pStyle w:val="Heading3"/>
        <w:spacing w:line="480" w:lineRule="auto"/>
        <w:rPr>
          <w:rFonts w:eastAsia="Arial"/>
        </w:rPr>
      </w:pPr>
      <w:bookmarkStart w:id="132" w:name="_q16f3mcvr8jb"/>
      <w:bookmarkStart w:id="133" w:name="_Toc468993541"/>
      <w:bookmarkEnd w:id="132"/>
      <w:r>
        <w:rPr>
          <w:rFonts w:eastAsia="Arial"/>
        </w:rPr>
        <w:t>Cow Parameters</w:t>
      </w:r>
      <w:bookmarkEnd w:id="133"/>
    </w:p>
    <w:p w14:paraId="41A51950" w14:textId="77777777" w:rsidR="005E67F7" w:rsidRDefault="005E67F7" w:rsidP="005E67F7">
      <w:pPr>
        <w:spacing w:line="480" w:lineRule="auto"/>
      </w:pPr>
      <w:r>
        <w:tab/>
        <w:t>All parameters in this group are static. They are well defined and changing them without necessity would skew the data unnecessarily.</w:t>
      </w:r>
    </w:p>
    <w:p w14:paraId="75C8D6EB" w14:textId="77777777" w:rsidR="005E67F7" w:rsidRDefault="005E67F7" w:rsidP="005E67F7"/>
    <w:p w14:paraId="34E9F2CD" w14:textId="77777777" w:rsidR="005E67F7" w:rsidRDefault="005E67F7" w:rsidP="005E67F7">
      <w:pPr>
        <w:spacing w:line="480" w:lineRule="auto"/>
      </w:pPr>
      <w:r>
        <w:t>Static Parameters:</w:t>
      </w:r>
    </w:p>
    <w:p w14:paraId="0E147F03" w14:textId="77777777" w:rsidR="005E67F7" w:rsidRDefault="005E67F7" w:rsidP="005E67F7">
      <w:pPr>
        <w:numPr>
          <w:ilvl w:val="0"/>
          <w:numId w:val="38"/>
        </w:numPr>
        <w:spacing w:line="480" w:lineRule="auto"/>
        <w:ind w:hanging="360"/>
        <w:contextualSpacing/>
      </w:pPr>
      <w:proofErr w:type="spellStart"/>
      <w:r>
        <w:t>WeaningTime</w:t>
      </w:r>
      <w:proofErr w:type="spellEnd"/>
      <w:r>
        <w:t xml:space="preserve"> = 6 months</w:t>
      </w:r>
    </w:p>
    <w:p w14:paraId="43595614" w14:textId="77777777" w:rsidR="005E67F7" w:rsidRDefault="005E67F7" w:rsidP="005E67F7">
      <w:pPr>
        <w:numPr>
          <w:ilvl w:val="0"/>
          <w:numId w:val="38"/>
        </w:numPr>
        <w:spacing w:line="480" w:lineRule="auto"/>
        <w:ind w:hanging="360"/>
        <w:contextualSpacing/>
      </w:pPr>
      <w:proofErr w:type="spellStart"/>
      <w:r>
        <w:t>GrazingCalfTime</w:t>
      </w:r>
      <w:proofErr w:type="spellEnd"/>
      <w:r>
        <w:t xml:space="preserve"> = 6 months</w:t>
      </w:r>
    </w:p>
    <w:p w14:paraId="55481BC0" w14:textId="77777777" w:rsidR="005E67F7" w:rsidRDefault="005E67F7" w:rsidP="005E67F7">
      <w:pPr>
        <w:numPr>
          <w:ilvl w:val="0"/>
          <w:numId w:val="38"/>
        </w:numPr>
        <w:spacing w:line="480" w:lineRule="auto"/>
        <w:ind w:hanging="360"/>
        <w:contextualSpacing/>
      </w:pPr>
      <w:proofErr w:type="spellStart"/>
      <w:r>
        <w:t>PregnancyTime</w:t>
      </w:r>
      <w:proofErr w:type="spellEnd"/>
      <w:r>
        <w:t xml:space="preserve"> = 9 months</w:t>
      </w:r>
    </w:p>
    <w:p w14:paraId="4A5D7076" w14:textId="77777777" w:rsidR="005E67F7" w:rsidRDefault="005E67F7" w:rsidP="005E67F7">
      <w:pPr>
        <w:numPr>
          <w:ilvl w:val="0"/>
          <w:numId w:val="38"/>
        </w:numPr>
        <w:spacing w:line="480" w:lineRule="auto"/>
        <w:ind w:hanging="360"/>
        <w:contextualSpacing/>
      </w:pPr>
      <w:proofErr w:type="spellStart"/>
      <w:r>
        <w:t>NonPregnantTime</w:t>
      </w:r>
      <w:proofErr w:type="spellEnd"/>
      <w:r>
        <w:t xml:space="preserve"> = 3 months</w:t>
      </w:r>
    </w:p>
    <w:p w14:paraId="7DB0454A" w14:textId="77777777" w:rsidR="005E67F7" w:rsidRDefault="005E67F7" w:rsidP="005E67F7">
      <w:pPr>
        <w:numPr>
          <w:ilvl w:val="0"/>
          <w:numId w:val="38"/>
        </w:numPr>
        <w:spacing w:line="480" w:lineRule="auto"/>
        <w:ind w:hanging="360"/>
        <w:contextualSpacing/>
      </w:pPr>
      <w:proofErr w:type="spellStart"/>
      <w:r>
        <w:t>PregnancyPercentage</w:t>
      </w:r>
      <w:proofErr w:type="spellEnd"/>
      <w:r>
        <w:t xml:space="preserve"> = 0.9</w:t>
      </w:r>
    </w:p>
    <w:p w14:paraId="6E5F33B2" w14:textId="77777777" w:rsidR="005E67F7" w:rsidRDefault="005E67F7" w:rsidP="005E67F7">
      <w:pPr>
        <w:numPr>
          <w:ilvl w:val="0"/>
          <w:numId w:val="38"/>
        </w:numPr>
        <w:spacing w:line="480" w:lineRule="auto"/>
        <w:ind w:hanging="360"/>
        <w:contextualSpacing/>
      </w:pPr>
      <w:proofErr w:type="spellStart"/>
      <w:r>
        <w:t>YoungBullsRemovalRate</w:t>
      </w:r>
      <w:proofErr w:type="spellEnd"/>
      <w:r>
        <w:t xml:space="preserve"> = 0.8</w:t>
      </w:r>
    </w:p>
    <w:p w14:paraId="554F31C4" w14:textId="77777777" w:rsidR="005E67F7" w:rsidRDefault="005E67F7" w:rsidP="005E67F7">
      <w:pPr>
        <w:numPr>
          <w:ilvl w:val="0"/>
          <w:numId w:val="38"/>
        </w:numPr>
        <w:spacing w:line="480" w:lineRule="auto"/>
        <w:ind w:hanging="360"/>
        <w:contextualSpacing/>
      </w:pPr>
      <w:proofErr w:type="spellStart"/>
      <w:r>
        <w:t>MaxAge</w:t>
      </w:r>
      <w:proofErr w:type="spellEnd"/>
      <w:r>
        <w:t xml:space="preserve"> = 120.0 (This represents months)</w:t>
      </w:r>
    </w:p>
    <w:p w14:paraId="5A352104" w14:textId="77777777" w:rsidR="005E67F7" w:rsidRDefault="005E67F7" w:rsidP="005E67F7">
      <w:pPr>
        <w:spacing w:line="480" w:lineRule="auto"/>
      </w:pPr>
    </w:p>
    <w:p w14:paraId="4340771C" w14:textId="77777777" w:rsidR="005E67F7" w:rsidRDefault="005E67F7" w:rsidP="005E67F7">
      <w:pPr>
        <w:spacing w:line="480" w:lineRule="auto"/>
      </w:pPr>
      <w:r>
        <w:t>Varying Parameters:</w:t>
      </w:r>
    </w:p>
    <w:p w14:paraId="1B265327" w14:textId="77777777" w:rsidR="005E67F7" w:rsidRDefault="005E67F7" w:rsidP="005E67F7">
      <w:pPr>
        <w:numPr>
          <w:ilvl w:val="0"/>
          <w:numId w:val="40"/>
        </w:numPr>
        <w:spacing w:line="480" w:lineRule="auto"/>
        <w:ind w:hanging="360"/>
        <w:contextualSpacing/>
      </w:pPr>
      <w:r>
        <w:t>None</w:t>
      </w:r>
    </w:p>
    <w:p w14:paraId="2850BAD0" w14:textId="77777777" w:rsidR="005E67F7" w:rsidRDefault="005E67F7" w:rsidP="005E67F7">
      <w:pPr>
        <w:spacing w:line="480" w:lineRule="auto"/>
      </w:pPr>
    </w:p>
    <w:p w14:paraId="3C1B8784" w14:textId="77777777" w:rsidR="005E67F7" w:rsidRDefault="005E67F7" w:rsidP="005E67F7">
      <w:pPr>
        <w:spacing w:line="480" w:lineRule="auto"/>
      </w:pPr>
      <w:r>
        <w:t>Exceptional Parameters:</w:t>
      </w:r>
    </w:p>
    <w:p w14:paraId="072AB783" w14:textId="77777777" w:rsidR="005E67F7" w:rsidRDefault="005E67F7" w:rsidP="005E67F7">
      <w:pPr>
        <w:numPr>
          <w:ilvl w:val="0"/>
          <w:numId w:val="42"/>
        </w:numPr>
        <w:spacing w:line="480" w:lineRule="auto"/>
        <w:ind w:hanging="360"/>
        <w:contextualSpacing/>
      </w:pPr>
      <w:r>
        <w:t>None</w:t>
      </w:r>
      <w:r>
        <w:tab/>
      </w:r>
    </w:p>
    <w:p w14:paraId="0CCEC6EE" w14:textId="77777777" w:rsidR="005E67F7" w:rsidRDefault="005E67F7" w:rsidP="005E67F7">
      <w:pPr>
        <w:pStyle w:val="Heading2"/>
        <w:spacing w:line="480" w:lineRule="auto"/>
        <w:rPr>
          <w:rFonts w:eastAsia="Arial"/>
        </w:rPr>
      </w:pPr>
      <w:bookmarkStart w:id="134" w:name="_8c15445hisur"/>
      <w:bookmarkStart w:id="135" w:name="_Toc468993542"/>
      <w:bookmarkEnd w:id="134"/>
      <w:r>
        <w:rPr>
          <w:rFonts w:eastAsia="Arial"/>
        </w:rPr>
        <w:lastRenderedPageBreak/>
        <w:t>Baseline No Testing</w:t>
      </w:r>
      <w:bookmarkEnd w:id="135"/>
    </w:p>
    <w:p w14:paraId="73B23D9F" w14:textId="77777777" w:rsidR="005E67F7" w:rsidRDefault="005E67F7" w:rsidP="005E67F7">
      <w:pPr>
        <w:spacing w:line="480" w:lineRule="auto"/>
      </w:pPr>
      <w:r>
        <w:tab/>
        <w:t xml:space="preserve">The baseline model with no testing is what was used in calibrating the natural progression of Johne’s Disease Prevalence in our model. For more details on the calibration, see the </w:t>
      </w:r>
      <w:hyperlink w:anchor="_igxaeo4xaqyw" w:history="1">
        <w:r>
          <w:rPr>
            <w:rStyle w:val="Hyperlink"/>
            <w:color w:val="1155CC"/>
          </w:rPr>
          <w:t>Calibrations</w:t>
        </w:r>
      </w:hyperlink>
      <w:r>
        <w:t xml:space="preserve"> section.</w:t>
      </w:r>
    </w:p>
    <w:p w14:paraId="17F30090" w14:textId="77777777" w:rsidR="005E67F7" w:rsidRDefault="005E67F7" w:rsidP="005E67F7">
      <w:pPr>
        <w:spacing w:line="480" w:lineRule="auto"/>
      </w:pPr>
      <w:r>
        <w:tab/>
        <w:t>Figure s0 is the collective histogram of prevalence without testing. There are 50 simulations run to remove bias.</w:t>
      </w:r>
    </w:p>
    <w:p w14:paraId="60695B45" w14:textId="77777777" w:rsidR="005E67F7" w:rsidRDefault="005E67F7" w:rsidP="005E67F7">
      <w:pPr>
        <w:spacing w:line="480" w:lineRule="auto"/>
      </w:pPr>
      <w:r>
        <w:tab/>
        <w:t>Figure s1 is the most important chart. It shows Prevalence of Johne’s Disease over time in one simulation run of 20 years. Without interference, a herd starting with ~2-3% of the Cows infected approaches an infection percentage of 15%. Most future scenarios will be comparing these graphs.</w:t>
      </w:r>
    </w:p>
    <w:p w14:paraId="44DF406E" w14:textId="77777777" w:rsidR="005E67F7" w:rsidRDefault="005E67F7" w:rsidP="005E67F7">
      <w:pPr>
        <w:spacing w:line="480" w:lineRule="auto"/>
      </w:pPr>
      <w:r>
        <w:tab/>
        <w:t>Figure s2 is a record of cow removals through various means. What we expect to see with testing turned on is no change in removal by population control, failed pregnancies or old age every year, but instead a reduction of removals due to clinical sickness and an increase (from 0) of removals due to testing. These two data sets will only show until the disease is eradicated from the population.</w:t>
      </w:r>
      <w:r>
        <w:tab/>
      </w:r>
    </w:p>
    <w:p w14:paraId="43B7980C" w14:textId="77777777" w:rsidR="005E67F7" w:rsidRDefault="005E67F7" w:rsidP="005E67F7">
      <w:pPr>
        <w:spacing w:line="480" w:lineRule="auto"/>
        <w:jc w:val="center"/>
      </w:pPr>
      <w:r>
        <w:rPr>
          <w:noProof/>
        </w:rPr>
        <w:drawing>
          <wp:inline distT="0" distB="0" distL="0" distR="0" wp14:anchorId="4B98C4ED" wp14:editId="3EC796BC">
            <wp:extent cx="4762500" cy="2768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7550E743" w14:textId="77777777" w:rsidR="005E67F7" w:rsidRDefault="005E67F7" w:rsidP="005E67F7">
      <w:pPr>
        <w:spacing w:line="480" w:lineRule="auto"/>
        <w:jc w:val="center"/>
      </w:pPr>
      <w:r>
        <w:rPr>
          <w:sz w:val="20"/>
          <w:szCs w:val="20"/>
        </w:rPr>
        <w:lastRenderedPageBreak/>
        <w:t>Figure s0: Baseline No Test Weighted Prevalence - 50 simulations</w:t>
      </w:r>
    </w:p>
    <w:p w14:paraId="3BC4EC8D" w14:textId="77777777" w:rsidR="005E67F7" w:rsidRDefault="005E67F7" w:rsidP="005E67F7">
      <w:pPr>
        <w:pStyle w:val="Heading2"/>
        <w:spacing w:line="480" w:lineRule="auto"/>
        <w:rPr>
          <w:rFonts w:eastAsia="Arial"/>
        </w:rPr>
      </w:pPr>
      <w:bookmarkStart w:id="136" w:name="_7kz8j9orgms1"/>
      <w:bookmarkStart w:id="137" w:name="_Toc468993543"/>
      <w:bookmarkEnd w:id="136"/>
      <w:r>
        <w:rPr>
          <w:rFonts w:eastAsia="Arial"/>
        </w:rPr>
        <w:t xml:space="preserve">Baseline </w:t>
      </w:r>
      <w:proofErr w:type="gramStart"/>
      <w:r>
        <w:rPr>
          <w:rFonts w:eastAsia="Arial"/>
        </w:rPr>
        <w:t>With</w:t>
      </w:r>
      <w:proofErr w:type="gramEnd"/>
      <w:r>
        <w:rPr>
          <w:rFonts w:eastAsia="Arial"/>
        </w:rPr>
        <w:t xml:space="preserve"> Testing</w:t>
      </w:r>
      <w:bookmarkEnd w:id="137"/>
    </w:p>
    <w:p w14:paraId="0CB3B6C4" w14:textId="77777777" w:rsidR="005E67F7" w:rsidRDefault="005E67F7" w:rsidP="005E67F7">
      <w:pPr>
        <w:pStyle w:val="Heading3"/>
        <w:spacing w:line="480" w:lineRule="auto"/>
        <w:rPr>
          <w:rFonts w:eastAsia="Arial"/>
        </w:rPr>
      </w:pPr>
      <w:bookmarkStart w:id="138" w:name="_9kqv4863mbb0"/>
      <w:bookmarkStart w:id="139" w:name="_Toc468993544"/>
      <w:bookmarkEnd w:id="138"/>
      <w:r>
        <w:rPr>
          <w:rFonts w:eastAsia="Arial"/>
        </w:rPr>
        <w:t>Both Tests Active</w:t>
      </w:r>
      <w:bookmarkEnd w:id="139"/>
    </w:p>
    <w:p w14:paraId="65773300" w14:textId="77777777" w:rsidR="005E67F7" w:rsidRDefault="005E67F7" w:rsidP="005E67F7">
      <w:pPr>
        <w:spacing w:line="480" w:lineRule="auto"/>
      </w:pPr>
      <w:r>
        <w:t>Expected:</w:t>
      </w:r>
    </w:p>
    <w:p w14:paraId="28EC70E0" w14:textId="77777777" w:rsidR="005E67F7" w:rsidRDefault="005E67F7" w:rsidP="005E67F7">
      <w:pPr>
        <w:spacing w:line="480" w:lineRule="auto"/>
        <w:ind w:firstLine="720"/>
      </w:pPr>
      <w:r>
        <w:t>The expectation for both tests being active is that the prevalence will be reduced to 0 before the end of the simulation completes. This is due to the very high testing sensitivity for Blood tests for Subclinical cows. We do still expect fecal testing to have an effect on the model, but not as much as the blood testing.</w:t>
      </w:r>
    </w:p>
    <w:p w14:paraId="11B30E1B" w14:textId="77777777" w:rsidR="005E67F7" w:rsidRDefault="005E67F7" w:rsidP="005E67F7">
      <w:pPr>
        <w:spacing w:line="480" w:lineRule="auto"/>
      </w:pPr>
      <w:r>
        <w:t>Result:</w:t>
      </w:r>
    </w:p>
    <w:p w14:paraId="1D30D549" w14:textId="77777777" w:rsidR="005E67F7" w:rsidRDefault="005E67F7" w:rsidP="005E67F7">
      <w:pPr>
        <w:spacing w:line="480" w:lineRule="auto"/>
      </w:pPr>
      <w:r>
        <w:tab/>
        <w:t xml:space="preserve">The resulting histogram will serve as a baseline comparison for Blood or Fecal testing on their own. </w:t>
      </w:r>
    </w:p>
    <w:p w14:paraId="75732330" w14:textId="77777777" w:rsidR="005E67F7" w:rsidRDefault="005E67F7" w:rsidP="005E67F7">
      <w:pPr>
        <w:jc w:val="center"/>
      </w:pPr>
      <w:r>
        <w:rPr>
          <w:noProof/>
        </w:rPr>
        <w:drawing>
          <wp:inline distT="0" distB="0" distL="0" distR="0" wp14:anchorId="09EE6D96" wp14:editId="1AEECB51">
            <wp:extent cx="4762500" cy="27686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5D19E830" w14:textId="77777777" w:rsidR="005E67F7" w:rsidRDefault="005E67F7" w:rsidP="005E67F7">
      <w:pPr>
        <w:pStyle w:val="Heading3"/>
        <w:spacing w:line="480" w:lineRule="auto"/>
        <w:rPr>
          <w:rFonts w:eastAsia="Arial"/>
        </w:rPr>
      </w:pPr>
      <w:bookmarkStart w:id="140" w:name="_gbgdknpul8a8"/>
      <w:bookmarkStart w:id="141" w:name="_Toc468993545"/>
      <w:bookmarkEnd w:id="140"/>
      <w:r>
        <w:rPr>
          <w:rFonts w:eastAsia="Arial"/>
        </w:rPr>
        <w:t>Blood Test Only</w:t>
      </w:r>
      <w:bookmarkEnd w:id="141"/>
    </w:p>
    <w:p w14:paraId="45ED6E1A" w14:textId="77777777" w:rsidR="005E67F7" w:rsidRDefault="005E67F7" w:rsidP="005E67F7">
      <w:pPr>
        <w:spacing w:line="480" w:lineRule="auto"/>
      </w:pPr>
      <w:r>
        <w:t xml:space="preserve">Expected: </w:t>
      </w:r>
    </w:p>
    <w:p w14:paraId="40A5AE2B" w14:textId="77777777" w:rsidR="005E67F7" w:rsidRDefault="005E67F7" w:rsidP="005E67F7">
      <w:pPr>
        <w:spacing w:line="480" w:lineRule="auto"/>
        <w:ind w:firstLine="720"/>
      </w:pPr>
      <w:r>
        <w:lastRenderedPageBreak/>
        <w:t xml:space="preserve">Slower removal than Both tests active, but faster than Fecal Testing alone. We expect the difference between Fecal and Blood testing results to be quite significant because the higher sensitivity in Blood testing is when the cow is in the </w:t>
      </w:r>
      <w:proofErr w:type="spellStart"/>
      <w:r>
        <w:t>SubClinical</w:t>
      </w:r>
      <w:proofErr w:type="spellEnd"/>
      <w:r>
        <w:t xml:space="preserve"> state. </w:t>
      </w:r>
    </w:p>
    <w:p w14:paraId="2F176F7B" w14:textId="77777777" w:rsidR="005E67F7" w:rsidRDefault="005E67F7" w:rsidP="005E67F7">
      <w:pPr>
        <w:spacing w:line="480" w:lineRule="auto"/>
      </w:pPr>
      <w:r>
        <w:t xml:space="preserve">Result: </w:t>
      </w:r>
    </w:p>
    <w:p w14:paraId="311C7C94" w14:textId="77777777" w:rsidR="005E67F7" w:rsidRDefault="005E67F7" w:rsidP="005E67F7">
      <w:pPr>
        <w:spacing w:line="480" w:lineRule="auto"/>
      </w:pPr>
      <w:r>
        <w:tab/>
        <w:t xml:space="preserve">This result looks similar to the Slow Removal After Testing scenario below. The reduction in prevalence is also significantly better when compared to Fecal Testing. Our theory is that this is mostly due to the highest sensitivity to blood testing being when the cow is in the </w:t>
      </w:r>
      <w:r>
        <w:rPr>
          <w:b/>
        </w:rPr>
        <w:t>Subclinical</w:t>
      </w:r>
      <w:r>
        <w:t xml:space="preserve"> state. The </w:t>
      </w:r>
      <w:proofErr w:type="spellStart"/>
      <w:r>
        <w:rPr>
          <w:i/>
        </w:rPr>
        <w:t>MeanSubclinicalDuration</w:t>
      </w:r>
      <w:proofErr w:type="spellEnd"/>
      <w:r>
        <w:t xml:space="preserve"> for any cow is 24 months, which means a cow stays in Subclinical for 24 months before becoming Clinical. Every Subclinical cow goes through two cycles of testing with an 80% chance of a true positive result being returned when blood testing is active.</w:t>
      </w:r>
    </w:p>
    <w:p w14:paraId="2CE40AC4" w14:textId="77777777" w:rsidR="005E67F7" w:rsidRDefault="005E67F7" w:rsidP="005E67F7">
      <w:pPr>
        <w:spacing w:line="480" w:lineRule="auto"/>
        <w:jc w:val="center"/>
      </w:pPr>
      <w:r>
        <w:tab/>
      </w:r>
      <w:r>
        <w:rPr>
          <w:noProof/>
        </w:rPr>
        <w:drawing>
          <wp:inline distT="0" distB="0" distL="0" distR="0" wp14:anchorId="55FAA244" wp14:editId="0B2FDB41">
            <wp:extent cx="4762500" cy="2768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437DC23E" w14:textId="77777777" w:rsidR="005E67F7" w:rsidRDefault="005E67F7" w:rsidP="005E67F7">
      <w:pPr>
        <w:pStyle w:val="Heading3"/>
        <w:spacing w:line="480" w:lineRule="auto"/>
        <w:rPr>
          <w:rFonts w:eastAsia="Arial"/>
        </w:rPr>
      </w:pPr>
      <w:bookmarkStart w:id="142" w:name="_8bryh9m5gcnh"/>
      <w:bookmarkStart w:id="143" w:name="_Toc468993546"/>
      <w:bookmarkEnd w:id="142"/>
      <w:r>
        <w:rPr>
          <w:rFonts w:eastAsia="Arial"/>
        </w:rPr>
        <w:t>Fecal Test Only</w:t>
      </w:r>
      <w:bookmarkEnd w:id="143"/>
    </w:p>
    <w:p w14:paraId="4A919179" w14:textId="77777777" w:rsidR="005E67F7" w:rsidRDefault="005E67F7" w:rsidP="005E67F7">
      <w:pPr>
        <w:spacing w:line="480" w:lineRule="auto"/>
      </w:pPr>
      <w:r>
        <w:t xml:space="preserve">Expected: </w:t>
      </w:r>
    </w:p>
    <w:p w14:paraId="4D86BDB3" w14:textId="77777777" w:rsidR="005E67F7" w:rsidRDefault="005E67F7" w:rsidP="005E67F7">
      <w:pPr>
        <w:spacing w:line="480" w:lineRule="auto"/>
        <w:ind w:firstLine="720"/>
      </w:pPr>
      <w:r>
        <w:lastRenderedPageBreak/>
        <w:t xml:space="preserve">The Clinical testing for Blood testing is 10% more effective and the </w:t>
      </w:r>
      <w:proofErr w:type="spellStart"/>
      <w:r>
        <w:t>SubClinical</w:t>
      </w:r>
      <w:proofErr w:type="spellEnd"/>
      <w:r>
        <w:t xml:space="preserve"> testing is 20% more effective, so Fecal testing should be at least 20% less effective at catching the disease.</w:t>
      </w:r>
    </w:p>
    <w:p w14:paraId="452867B3" w14:textId="77777777" w:rsidR="005E67F7" w:rsidRDefault="005E67F7" w:rsidP="005E67F7">
      <w:pPr>
        <w:spacing w:line="480" w:lineRule="auto"/>
      </w:pPr>
      <w:r>
        <w:t xml:space="preserve">Result: </w:t>
      </w:r>
    </w:p>
    <w:p w14:paraId="3A1F188B" w14:textId="77777777" w:rsidR="005E67F7" w:rsidRDefault="005E67F7" w:rsidP="005E67F7">
      <w:pPr>
        <w:spacing w:line="480" w:lineRule="auto"/>
      </w:pPr>
      <w:r>
        <w:tab/>
        <w:t xml:space="preserve">Fecal testing succeeded in keeping the disease under control. The overall slope of the collective histogram is slightly negative, so the disease is slowly dying out. </w:t>
      </w:r>
    </w:p>
    <w:p w14:paraId="55FD5028" w14:textId="77777777" w:rsidR="005E67F7" w:rsidRDefault="005E67F7" w:rsidP="005E67F7">
      <w:pPr>
        <w:spacing w:line="480" w:lineRule="auto"/>
      </w:pPr>
      <w:r>
        <w:tab/>
        <w:t xml:space="preserve">Since the highest sensitivity for Fecal Testing is in the </w:t>
      </w:r>
      <w:r>
        <w:rPr>
          <w:b/>
        </w:rPr>
        <w:t>Clinical</w:t>
      </w:r>
      <w:r>
        <w:t xml:space="preserve"> state, any cow only has a maximum of one cycle of fecal testing with a chance of 60% for a true positive test result to be returned. </w:t>
      </w:r>
    </w:p>
    <w:p w14:paraId="71F8E931" w14:textId="77777777" w:rsidR="005E67F7" w:rsidRDefault="005E67F7" w:rsidP="005E67F7">
      <w:pPr>
        <w:spacing w:line="480" w:lineRule="auto"/>
        <w:jc w:val="center"/>
      </w:pPr>
      <w:r>
        <w:tab/>
      </w:r>
      <w:r>
        <w:rPr>
          <w:noProof/>
        </w:rPr>
        <w:drawing>
          <wp:inline distT="0" distB="0" distL="0" distR="0" wp14:anchorId="45FB0A34" wp14:editId="4AC35291">
            <wp:extent cx="4762500" cy="27686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7516F4C2" w14:textId="77777777" w:rsidR="005E67F7" w:rsidRDefault="005E67F7" w:rsidP="005E67F7">
      <w:pPr>
        <w:pStyle w:val="Heading2"/>
        <w:spacing w:line="480" w:lineRule="auto"/>
        <w:rPr>
          <w:rFonts w:eastAsia="Arial"/>
        </w:rPr>
      </w:pPr>
      <w:bookmarkStart w:id="144" w:name="_e34fht3ujieh"/>
      <w:bookmarkStart w:id="145" w:name="_Toc468993547"/>
      <w:bookmarkEnd w:id="144"/>
      <w:r>
        <w:rPr>
          <w:rFonts w:eastAsia="Arial"/>
        </w:rPr>
        <w:t>Slow Removal After Testing</w:t>
      </w:r>
      <w:bookmarkEnd w:id="145"/>
    </w:p>
    <w:p w14:paraId="0CB8AF57" w14:textId="77777777" w:rsidR="005E67F7" w:rsidRDefault="005E67F7" w:rsidP="005E67F7">
      <w:pPr>
        <w:spacing w:line="480" w:lineRule="auto"/>
      </w:pPr>
      <w:r>
        <w:tab/>
        <w:t xml:space="preserve">The </w:t>
      </w:r>
      <w:proofErr w:type="spellStart"/>
      <w:r>
        <w:rPr>
          <w:i/>
        </w:rPr>
        <w:t>WeightedPrevalence</w:t>
      </w:r>
      <w:proofErr w:type="spellEnd"/>
      <w:r>
        <w:t xml:space="preserve"> is a statistic in the </w:t>
      </w:r>
      <w:r>
        <w:rPr>
          <w:b/>
        </w:rPr>
        <w:t>Cows</w:t>
      </w:r>
      <w:r>
        <w:t xml:space="preserve"> population which takes the average of the prevalence modifiers for the population. The longer a Clinical or Subclinical cow stays in the population, the higher the Prevalence will be and the greater chance other cows in the population will become infected. One way to combat </w:t>
      </w:r>
      <w:r>
        <w:lastRenderedPageBreak/>
        <w:t xml:space="preserve">this is fast isolation/removal of cows once they are determined to be Clinical or Subclinical. </w:t>
      </w:r>
    </w:p>
    <w:p w14:paraId="242B4FA2" w14:textId="77777777" w:rsidR="005E67F7" w:rsidRDefault="005E67F7" w:rsidP="005E67F7">
      <w:pPr>
        <w:spacing w:line="480" w:lineRule="auto"/>
      </w:pPr>
    </w:p>
    <w:p w14:paraId="2C9AC814" w14:textId="77777777" w:rsidR="005E67F7" w:rsidRDefault="005E67F7" w:rsidP="005E67F7">
      <w:pPr>
        <w:spacing w:line="480" w:lineRule="auto"/>
      </w:pPr>
      <w:r>
        <w:tab/>
        <w:t xml:space="preserve">This scenario in comparison to the Fast Removal After Testing scenario will hopefully show how significant of an effect the </w:t>
      </w:r>
      <w:proofErr w:type="spellStart"/>
      <w:r>
        <w:rPr>
          <w:i/>
        </w:rPr>
        <w:t>PositiveCowRemovalDelay</w:t>
      </w:r>
      <w:proofErr w:type="spellEnd"/>
      <w:r>
        <w:t xml:space="preserve"> parameter has on the Weighted Prevalence of the model.</w:t>
      </w:r>
    </w:p>
    <w:p w14:paraId="48FA7305" w14:textId="77777777" w:rsidR="005E67F7" w:rsidRDefault="005E67F7" w:rsidP="005E67F7">
      <w:pPr>
        <w:spacing w:line="480" w:lineRule="auto"/>
      </w:pPr>
    </w:p>
    <w:p w14:paraId="4B1B52CB" w14:textId="77777777" w:rsidR="005E67F7" w:rsidRDefault="005E67F7" w:rsidP="005E67F7">
      <w:pPr>
        <w:spacing w:line="480" w:lineRule="auto"/>
      </w:pPr>
      <w:r>
        <w:t xml:space="preserve">Expected: </w:t>
      </w:r>
    </w:p>
    <w:p w14:paraId="724416A0" w14:textId="77777777" w:rsidR="005E67F7" w:rsidRDefault="005E67F7" w:rsidP="005E67F7">
      <w:pPr>
        <w:spacing w:line="480" w:lineRule="auto"/>
        <w:ind w:firstLine="720"/>
      </w:pPr>
      <w:r>
        <w:t xml:space="preserve">Cows continue to shed in the herd for a longer average amount of time. </w:t>
      </w:r>
      <w:proofErr w:type="spellStart"/>
      <w:r>
        <w:rPr>
          <w:i/>
        </w:rPr>
        <w:t>MeanClinicalRemovalDuration</w:t>
      </w:r>
      <w:proofErr w:type="spellEnd"/>
      <w:r>
        <w:t xml:space="preserve"> is set to 2 months, so the largest value for </w:t>
      </w:r>
      <w:proofErr w:type="spellStart"/>
      <w:r>
        <w:rPr>
          <w:i/>
        </w:rPr>
        <w:t>PositiveCowRemovalDelay</w:t>
      </w:r>
      <w:proofErr w:type="spellEnd"/>
      <w:r>
        <w:t xml:space="preserve"> is 2 months. I expect the Prevalence to take longer to reach 0 when we have a longer removal delay.</w:t>
      </w:r>
    </w:p>
    <w:p w14:paraId="3924F302" w14:textId="77777777" w:rsidR="005E67F7" w:rsidRDefault="005E67F7" w:rsidP="005E67F7">
      <w:pPr>
        <w:spacing w:line="480" w:lineRule="auto"/>
      </w:pPr>
      <w:r>
        <w:t>Result:</w:t>
      </w:r>
    </w:p>
    <w:p w14:paraId="598B695E" w14:textId="77777777" w:rsidR="005E67F7" w:rsidRDefault="005E67F7" w:rsidP="005E67F7">
      <w:pPr>
        <w:spacing w:line="480" w:lineRule="auto"/>
      </w:pPr>
      <w:r>
        <w:tab/>
        <w:t xml:space="preserve">We found that to get weekly results, we needed to change the </w:t>
      </w:r>
      <w:proofErr w:type="spellStart"/>
      <w:r>
        <w:rPr>
          <w:i/>
        </w:rPr>
        <w:t>susceptibleUpdate</w:t>
      </w:r>
      <w:proofErr w:type="spellEnd"/>
      <w:r>
        <w:t xml:space="preserve"> transition in </w:t>
      </w:r>
      <w:proofErr w:type="spellStart"/>
      <w:r>
        <w:rPr>
          <w:b/>
        </w:rPr>
        <w:t>JohnesStateChart</w:t>
      </w:r>
      <w:proofErr w:type="spellEnd"/>
      <w:r>
        <w:t xml:space="preserve"> to timeout after 1 week instead of 1 months. In changing this value, we also needed to change the </w:t>
      </w:r>
      <w:proofErr w:type="spellStart"/>
      <w:r>
        <w:rPr>
          <w:i/>
        </w:rPr>
        <w:t>FrequencyOfInfectiveContact</w:t>
      </w:r>
      <w:proofErr w:type="spellEnd"/>
      <w:r>
        <w:t xml:space="preserve"> parameter from 7.1 to 2.7 to calibrate and match the results in the </w:t>
      </w:r>
      <w:hyperlink w:anchor="_igxaeo4xaqyw" w:history="1">
        <w:r>
          <w:rPr>
            <w:rStyle w:val="Hyperlink"/>
            <w:color w:val="1155CC"/>
          </w:rPr>
          <w:t>Calibration</w:t>
        </w:r>
      </w:hyperlink>
      <w:r>
        <w:t xml:space="preserve"> section.</w:t>
      </w:r>
    </w:p>
    <w:p w14:paraId="54562C97" w14:textId="77777777" w:rsidR="005E67F7" w:rsidRDefault="005E67F7" w:rsidP="005E67F7">
      <w:pPr>
        <w:spacing w:line="480" w:lineRule="auto"/>
      </w:pPr>
      <w:r>
        <w:tab/>
        <w:t>After running 50 simulations, we found that the vast majority of the time, prevalence reached 0 before 100 months. Now we’ll compare this result with the fast removal rate scenario.</w:t>
      </w:r>
    </w:p>
    <w:p w14:paraId="08F976D9" w14:textId="77777777" w:rsidR="005E67F7" w:rsidRDefault="005E67F7" w:rsidP="005E67F7">
      <w:pPr>
        <w:spacing w:line="480" w:lineRule="auto"/>
        <w:jc w:val="center"/>
      </w:pPr>
      <w:r>
        <w:rPr>
          <w:noProof/>
        </w:rPr>
        <w:lastRenderedPageBreak/>
        <w:drawing>
          <wp:inline distT="0" distB="0" distL="0" distR="0" wp14:anchorId="4243712C" wp14:editId="30597F6D">
            <wp:extent cx="4762500" cy="2768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65511C13" w14:textId="77777777" w:rsidR="005E67F7" w:rsidRDefault="005E67F7" w:rsidP="005E67F7">
      <w:pPr>
        <w:pStyle w:val="Heading2"/>
        <w:spacing w:line="480" w:lineRule="auto"/>
        <w:rPr>
          <w:rFonts w:eastAsia="Arial"/>
        </w:rPr>
      </w:pPr>
      <w:bookmarkStart w:id="146" w:name="_t1fl7j7e4qe"/>
      <w:bookmarkStart w:id="147" w:name="_Toc468993548"/>
      <w:bookmarkEnd w:id="146"/>
      <w:r>
        <w:rPr>
          <w:rFonts w:eastAsia="Arial"/>
        </w:rPr>
        <w:t>Fast Removal After Testing</w:t>
      </w:r>
      <w:bookmarkEnd w:id="147"/>
    </w:p>
    <w:p w14:paraId="73AEFC69" w14:textId="77777777" w:rsidR="005E67F7" w:rsidRDefault="005E67F7" w:rsidP="005E67F7">
      <w:pPr>
        <w:spacing w:line="480" w:lineRule="auto"/>
      </w:pPr>
      <w:r>
        <w:t xml:space="preserve">Expected: </w:t>
      </w:r>
    </w:p>
    <w:p w14:paraId="1B163D7C" w14:textId="77777777" w:rsidR="005E67F7" w:rsidRDefault="005E67F7" w:rsidP="005E67F7">
      <w:pPr>
        <w:spacing w:line="480" w:lineRule="auto"/>
        <w:ind w:firstLine="720"/>
      </w:pPr>
      <w:r>
        <w:t>We expect the Weighted Prevalence to show a significant drop after every testing cycle, but what’s important is whether the Prevalence jumps back up within 3.5 years (</w:t>
      </w:r>
      <w:proofErr w:type="spellStart"/>
      <w:r>
        <w:t>MeanInfectedDuration</w:t>
      </w:r>
      <w:proofErr w:type="spellEnd"/>
      <w:r>
        <w:t xml:space="preserve"> + </w:t>
      </w:r>
      <w:proofErr w:type="spellStart"/>
      <w:r>
        <w:t>MeanSubclinicalDuration</w:t>
      </w:r>
      <w:proofErr w:type="spellEnd"/>
      <w:r>
        <w:t>). The baseline scenario with both tests active has the Prevalence hit 0 after a maximum of 80. The expected result of this scenario is that the Prevalence will reach 0 before 80 months.</w:t>
      </w:r>
    </w:p>
    <w:p w14:paraId="3F4182E8" w14:textId="77777777" w:rsidR="005E67F7" w:rsidRDefault="005E67F7" w:rsidP="005E67F7">
      <w:pPr>
        <w:spacing w:line="480" w:lineRule="auto"/>
      </w:pPr>
      <w:r>
        <w:t>Result:</w:t>
      </w:r>
    </w:p>
    <w:p w14:paraId="4F47D559" w14:textId="77777777" w:rsidR="005E67F7" w:rsidRDefault="005E67F7" w:rsidP="005E67F7">
      <w:pPr>
        <w:spacing w:line="480" w:lineRule="auto"/>
      </w:pPr>
      <w:r>
        <w:tab/>
        <w:t xml:space="preserve">In contract with the slow removal rate scenario, this batch of 50 simulations shows that the majority of the time the Prevalence was reduced to 0 before 60 months. The expectation of this scenario has been met. The difference between removing a cow within a week after test results return positive and removing them after 2 months is an additional 40 months to remove the disease from the population. </w:t>
      </w:r>
    </w:p>
    <w:p w14:paraId="11D093B9" w14:textId="77777777" w:rsidR="005E67F7" w:rsidRDefault="005E67F7" w:rsidP="005E67F7">
      <w:pPr>
        <w:spacing w:line="480" w:lineRule="auto"/>
        <w:jc w:val="center"/>
      </w:pPr>
      <w:r>
        <w:lastRenderedPageBreak/>
        <w:tab/>
      </w:r>
      <w:r>
        <w:rPr>
          <w:noProof/>
        </w:rPr>
        <w:drawing>
          <wp:inline distT="0" distB="0" distL="0" distR="0" wp14:anchorId="747A3549" wp14:editId="0F5B36AC">
            <wp:extent cx="4762500" cy="2768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09BFD243" w14:textId="77777777" w:rsidR="005E67F7" w:rsidRDefault="005E67F7" w:rsidP="005E67F7">
      <w:pPr>
        <w:pStyle w:val="Heading2"/>
        <w:spacing w:line="480" w:lineRule="auto"/>
        <w:rPr>
          <w:rFonts w:eastAsia="Arial"/>
        </w:rPr>
      </w:pPr>
      <w:bookmarkStart w:id="148" w:name="_enjilteh2fyx"/>
      <w:bookmarkStart w:id="149" w:name="_Toc468993549"/>
      <w:bookmarkEnd w:id="148"/>
      <w:r>
        <w:rPr>
          <w:rFonts w:eastAsia="Arial"/>
        </w:rPr>
        <w:t>Future Scenario Ideas</w:t>
      </w:r>
      <w:bookmarkEnd w:id="149"/>
    </w:p>
    <w:p w14:paraId="1EF214B5" w14:textId="77777777" w:rsidR="005E67F7" w:rsidRDefault="005E67F7" w:rsidP="005E67F7">
      <w:pPr>
        <w:numPr>
          <w:ilvl w:val="0"/>
          <w:numId w:val="44"/>
        </w:numPr>
        <w:spacing w:line="480" w:lineRule="auto"/>
        <w:ind w:hanging="360"/>
        <w:contextualSpacing/>
      </w:pPr>
      <w:r>
        <w:t>A Scenario with Dynamic testing. Tests frequency would be inversely proportional to the confidence that the herd was disease free. Cost analysis on this scenario could be beneficial.</w:t>
      </w:r>
    </w:p>
    <w:p w14:paraId="4811185A" w14:textId="77777777" w:rsidR="005E67F7" w:rsidRDefault="005E67F7" w:rsidP="005E67F7">
      <w:pPr>
        <w:numPr>
          <w:ilvl w:val="0"/>
          <w:numId w:val="44"/>
        </w:numPr>
        <w:spacing w:line="480" w:lineRule="auto"/>
        <w:ind w:hanging="360"/>
        <w:contextualSpacing/>
      </w:pPr>
      <w:r>
        <w:t>Realistic population size. Most herds in Canada don’t go beyond a couple hundred in size. Because of this, analysis could be done on a realistic herd size with all of the above scenarios. The main reason for using such a large herd size of 1000 in the baseline was to reduce the effects that stochastics on the aggregated results of the data. If the effects of the model stochastics are found to be small, a population size of 100 could be run effectively to gather useful data.</w:t>
      </w:r>
    </w:p>
    <w:p w14:paraId="52E0222A" w14:textId="77777777" w:rsidR="005E67F7" w:rsidRDefault="005E67F7" w:rsidP="005E67F7"/>
    <w:p w14:paraId="7B8B8D8E" w14:textId="77777777" w:rsidR="005E67F7" w:rsidRDefault="005E67F7" w:rsidP="005E67F7">
      <w:pPr>
        <w:pStyle w:val="Heading1"/>
        <w:spacing w:line="480" w:lineRule="auto"/>
        <w:rPr>
          <w:rFonts w:eastAsia="Arial"/>
        </w:rPr>
      </w:pPr>
      <w:bookmarkStart w:id="150" w:name="_9peseaikhqc1"/>
      <w:bookmarkStart w:id="151" w:name="_Toc468993550"/>
      <w:bookmarkEnd w:id="150"/>
      <w:r>
        <w:rPr>
          <w:rFonts w:eastAsia="Arial"/>
          <w:u w:val="single"/>
        </w:rPr>
        <w:lastRenderedPageBreak/>
        <w:t>Learning</w:t>
      </w:r>
      <w:bookmarkEnd w:id="151"/>
    </w:p>
    <w:p w14:paraId="33C27ACC" w14:textId="77777777" w:rsidR="005E67F7" w:rsidRDefault="005E67F7" w:rsidP="005E67F7">
      <w:pPr>
        <w:spacing w:line="480" w:lineRule="auto"/>
      </w:pPr>
      <w:r>
        <w:tab/>
        <w:t>As a team we gained lots of insights into the modeling process, the challenges associated with modeling as well as the challenge of modeling a real world scenario and using real world data (or in our case, lack thereof!). If we were to do this project again, it would be interesting to take a more agent based approach to the infection model, with the current model we abstracted the environmental infection rate/ prevalence into an aggregate value, applying it to each cow, in reality there would be nuances of environment and habitat (feeding areas versus sleeping areas or pastures vs pens, etc.) that could make a difference. As well, our study focused primarily of beef cows, but dairy cows also deal with the disease but live in different sets of conditions. This different architecture might include Discrete Event workflows to model the cows daily activities within their spatial environment.</w:t>
      </w:r>
    </w:p>
    <w:p w14:paraId="46EDA17A" w14:textId="77777777" w:rsidR="005E67F7" w:rsidRDefault="005E67F7" w:rsidP="005E67F7">
      <w:pPr>
        <w:spacing w:line="480" w:lineRule="auto"/>
      </w:pPr>
      <w:r>
        <w:tab/>
        <w:t xml:space="preserve">Taking a different approach would require more data real life data to base interactions on that we simply did not have within the current scope of the model, having more data would have affected the approach we took. With the limited data, it was an easier decision to take a more aggregated system dynamics approach so that we could condense our unknown into a few values rather than have to manage many unknowns around cow activity and transmission. We learned a lot about the domain area, about transmission and lifecycle modeling for cattle that could be easily applied to other animals or diseases. We have and a great opportunity to work with a knowledgeable stakeholder that was able to give us valuable feedback both in the modeling process area as well as the problem area of Johne's Disease. The project has given us a chance </w:t>
      </w:r>
      <w:r>
        <w:lastRenderedPageBreak/>
        <w:t>to expand our knowledge around medical diagnostic testing and terminology and how testing Sensitivity and Specificity are used practically within the field.</w:t>
      </w:r>
    </w:p>
    <w:p w14:paraId="25589618" w14:textId="77777777" w:rsidR="005E67F7" w:rsidRDefault="005E67F7" w:rsidP="005E67F7">
      <w:pPr>
        <w:spacing w:line="480" w:lineRule="auto"/>
      </w:pPr>
      <w:r>
        <w:tab/>
        <w:t>On the actual development of the model, we took a pair programming approach. We found that we developed the model faster than we would have working alone. Another benefit to this is that we caught more bugs sooner than we would have solo. In addition to this, we store our repository on GitHub to prevent any critical data loss.</w:t>
      </w:r>
    </w:p>
    <w:p w14:paraId="5282E937" w14:textId="77777777" w:rsidR="005E67F7" w:rsidRDefault="005E67F7" w:rsidP="005E67F7">
      <w:pPr>
        <w:pStyle w:val="Heading2"/>
        <w:spacing w:line="480" w:lineRule="auto"/>
        <w:rPr>
          <w:rFonts w:eastAsia="Arial"/>
        </w:rPr>
      </w:pPr>
      <w:bookmarkStart w:id="152" w:name="_bgimukzeqgr7"/>
      <w:bookmarkStart w:id="153" w:name="_Toc468993551"/>
      <w:bookmarkEnd w:id="152"/>
      <w:r>
        <w:rPr>
          <w:rFonts w:eastAsia="Arial"/>
        </w:rPr>
        <w:t>Challenges</w:t>
      </w:r>
      <w:bookmarkEnd w:id="153"/>
    </w:p>
    <w:p w14:paraId="0339BC4D" w14:textId="77777777" w:rsidR="005E67F7" w:rsidRDefault="005E67F7" w:rsidP="005E67F7">
      <w:pPr>
        <w:spacing w:line="480" w:lineRule="auto"/>
      </w:pPr>
      <w:r>
        <w:tab/>
        <w:t xml:space="preserve">One of the biggest challenges we faced with this project was the lack of data around the disease and its transmission. We had some basic information around long run trends </w:t>
      </w:r>
      <w:proofErr w:type="gramStart"/>
      <w:r>
        <w:t>( progression</w:t>
      </w:r>
      <w:proofErr w:type="gramEnd"/>
      <w:r>
        <w:t xml:space="preserve"> of prevalence from ~3% to ~15% over 20 years) as well as information about transmission rate from mother to calf (⅓ over 6 months). Other than these basic points we did not have historical data around environmental transmission and prevalence within real herds of cattle. Having more or different data points would have influenced our architecture decisions, but we took the approach we did partly because of the data available and had to work around these limitations. The challenge therefore was building the model around or to accommodate these values so we were able to best represent the model and the available data. </w:t>
      </w:r>
    </w:p>
    <w:p w14:paraId="58F976DD" w14:textId="77777777" w:rsidR="005E67F7" w:rsidRDefault="005E67F7" w:rsidP="005E67F7">
      <w:pPr>
        <w:spacing w:line="480" w:lineRule="auto"/>
      </w:pPr>
      <w:r>
        <w:tab/>
        <w:t xml:space="preserve">One of the other challenges we faced is related to this idea of limited data in that, we had to make compromises or sacrifices in parts of the model in order to get a model that was straightforward and easy to use. We made choices, especially around the birth and pregnancy State chart that reduced the model complexity and possibly true to life accuracy in favor of a simpler and easier to understand model (using timeout instead of </w:t>
      </w:r>
      <w:r>
        <w:lastRenderedPageBreak/>
        <w:t>distributions). Picking what to include and in many cases what to ignore were some of the more difficult problems to tackle as part of the modeling process. After working through these challenges we can see the value of simplicity in some parts of the model, especially in parts of the model that are necessary but not critical to the goals of the model and output.</w:t>
      </w:r>
    </w:p>
    <w:p w14:paraId="7551F285" w14:textId="77777777" w:rsidR="005E67F7" w:rsidRDefault="005E67F7" w:rsidP="005E67F7">
      <w:pPr>
        <w:spacing w:line="480" w:lineRule="auto"/>
      </w:pPr>
    </w:p>
    <w:p w14:paraId="63D1E149" w14:textId="77777777" w:rsidR="005E67F7" w:rsidRDefault="005E67F7" w:rsidP="005E67F7">
      <w:pPr>
        <w:pStyle w:val="Heading1"/>
        <w:spacing w:line="480" w:lineRule="auto"/>
        <w:rPr>
          <w:rFonts w:eastAsia="Arial"/>
        </w:rPr>
      </w:pPr>
      <w:bookmarkStart w:id="154" w:name="_yxv7qil57023"/>
      <w:bookmarkStart w:id="155" w:name="_Toc468993552"/>
      <w:bookmarkEnd w:id="154"/>
      <w:r>
        <w:rPr>
          <w:rFonts w:eastAsia="Arial"/>
          <w:u w:val="single"/>
        </w:rPr>
        <w:t>Future Considerations</w:t>
      </w:r>
      <w:bookmarkEnd w:id="155"/>
    </w:p>
    <w:p w14:paraId="05BC88DC" w14:textId="77777777" w:rsidR="005E67F7" w:rsidRDefault="005E67F7" w:rsidP="005E67F7">
      <w:pPr>
        <w:spacing w:line="480" w:lineRule="auto"/>
        <w:ind w:firstLine="720"/>
      </w:pPr>
      <w:r>
        <w:t xml:space="preserve">Further considerations for the model would be to expand the graphs and reporting of data. Some smaller graphs that could be added are what fraction of the cattle are ill and get diagnosed, or a histogram for the average time it takes to get diagnosed. Analysis of different scenarios might reveal important information for the model. </w:t>
      </w:r>
    </w:p>
    <w:p w14:paraId="2CDB2382" w14:textId="77777777" w:rsidR="005E67F7" w:rsidRDefault="005E67F7" w:rsidP="005E67F7">
      <w:pPr>
        <w:spacing w:line="480" w:lineRule="auto"/>
        <w:ind w:firstLine="720"/>
      </w:pPr>
      <w:r>
        <w:t xml:space="preserve">Some considerations for the model itself would be about proximity and spatial modeling of the cattle, which was excluded in the model. This would affect the </w:t>
      </w:r>
      <w:proofErr w:type="gramStart"/>
      <w:r>
        <w:t>prevalence  Secondly</w:t>
      </w:r>
      <w:proofErr w:type="gramEnd"/>
      <w:r>
        <w:t xml:space="preserve">, would be the removal of cows for different farms. Different farms have different priorities on the cows being removed. For example, a farm might sell more older cows than younger ones, or vice versa. This could affect the rise of prevalence. Next, adding support for other tests might show better results in reducing prevalence. Lastly, some of the parameters were based off of hypotheses, </w:t>
      </w:r>
      <w:proofErr w:type="gramStart"/>
      <w:r>
        <w:t>So</w:t>
      </w:r>
      <w:proofErr w:type="gramEnd"/>
      <w:r>
        <w:t xml:space="preserve"> further study of Johne's disease would further improve the model. </w:t>
      </w:r>
    </w:p>
    <w:p w14:paraId="6DEE05EB" w14:textId="77777777" w:rsidR="005E67F7" w:rsidRDefault="005E67F7" w:rsidP="005E67F7">
      <w:pPr>
        <w:spacing w:line="480" w:lineRule="auto"/>
        <w:ind w:firstLine="720"/>
      </w:pPr>
      <w:r>
        <w:t xml:space="preserve">Due to testing being so expensive, it would be beneficial to produce a function for stopping testing once a certain confidence level has been reached that the herd is </w:t>
      </w:r>
      <w:r>
        <w:lastRenderedPageBreak/>
        <w:t xml:space="preserve">disease free. As mentioned in </w:t>
      </w:r>
      <w:hyperlink w:anchor="_u4n0wtx39sb1" w:history="1">
        <w:r>
          <w:rPr>
            <w:rStyle w:val="Hyperlink"/>
            <w:color w:val="1155CC"/>
          </w:rPr>
          <w:t>Is the Cow Disease Positive</w:t>
        </w:r>
      </w:hyperlink>
      <w:r>
        <w:t xml:space="preserve">, as ratio of </w:t>
      </w:r>
      <w:r>
        <w:rPr>
          <w:i/>
        </w:rPr>
        <w:t># removed by false positive testing / total number removed by testing</w:t>
      </w:r>
      <w:r>
        <w:t xml:space="preserve"> approaches 1, the amount of wasted testing increases. Calibrating to find a decent stopping point for testing to avoid just as this ratio = 1 is a good goal for the future to save money.</w:t>
      </w:r>
    </w:p>
    <w:p w14:paraId="5F660473" w14:textId="77777777" w:rsidR="005E67F7" w:rsidRDefault="005E67F7" w:rsidP="005E67F7">
      <w:pPr>
        <w:pStyle w:val="Heading1"/>
        <w:spacing w:line="480" w:lineRule="auto"/>
        <w:rPr>
          <w:rFonts w:eastAsia="Arial"/>
        </w:rPr>
      </w:pPr>
      <w:bookmarkStart w:id="156" w:name="_u2e6l2chhnfb"/>
      <w:bookmarkStart w:id="157" w:name="_Toc468993553"/>
      <w:bookmarkEnd w:id="156"/>
      <w:r>
        <w:rPr>
          <w:rFonts w:eastAsia="Arial"/>
          <w:u w:val="single"/>
        </w:rPr>
        <w:t>Conclusion</w:t>
      </w:r>
      <w:bookmarkEnd w:id="157"/>
    </w:p>
    <w:p w14:paraId="67C5A82F" w14:textId="77777777" w:rsidR="005E67F7" w:rsidRDefault="005E67F7" w:rsidP="005E67F7">
      <w:pPr>
        <w:spacing w:line="480" w:lineRule="auto"/>
        <w:ind w:firstLine="720"/>
      </w:pPr>
      <w:r>
        <w:t>The goals of this project were to create an accurate, adaptable model of Johne's Disease, that would allow better understanding of possible testing regimes that can be used to control and manage the disease in a herd. The current state model achieves all of these goals, it includes a model of cows and disease spread through a hybrid Agent Based and System dynamics model. The model includes as well an adaptable system of diagnostic testing where tests can be run solo or in tandem. Through the model, we have gained insights into possible testing regimes, and how different sets of testing can manage the prevalence over time, with enough flexibility to be adapted and reused for different simulations in the future. Our calibrations and analysis of the model have found some places were historical or experimental data may be most pertinent to increasing the accuracy of the model.</w:t>
      </w:r>
    </w:p>
    <w:p w14:paraId="24D20F4F" w14:textId="77777777" w:rsidR="005E67F7" w:rsidRDefault="005E67F7" w:rsidP="005E67F7">
      <w:pPr>
        <w:spacing w:line="480" w:lineRule="auto"/>
      </w:pPr>
      <w:r>
        <w:tab/>
        <w:t xml:space="preserve">Overall, our group felt the project was a success, we developed a base understanding of cattle and farming practices, the spread of Johne's Disease and control. In addition to this, we learned about many of the terms used to describe diseases, and how to model them using a hybrid approach. Compared to doing the assignments, we felt like we gained greater insight into the agent based modelling </w:t>
      </w:r>
      <w:r>
        <w:lastRenderedPageBreak/>
        <w:t xml:space="preserve">process. The only drawback to this is that we might have a weaker understanding of the course material as a whole. </w:t>
      </w:r>
    </w:p>
    <w:p w14:paraId="29A20352" w14:textId="77777777" w:rsidR="005E67F7" w:rsidRDefault="005E67F7" w:rsidP="005E67F7">
      <w:pPr>
        <w:spacing w:line="480" w:lineRule="auto"/>
      </w:pPr>
      <w:r>
        <w:tab/>
        <w:t>On the actual model, we felt like we achieved what Dr. Waldner had envisioned for this project. Working with Dr. Waldner gave us a great opportunity to get experience with a real modeling scenario. Compared to a system dynamics model, we felt using a majority of agent based modeling techniques did a better job at describing the situation. To further iterate on the model, using proximity based disease hazards might be a good way to replace the random chance a calf gets infected from the prevalence of the herd. While out of our control, as a group we felt the need for more data to tune and refine the model.</w:t>
      </w:r>
    </w:p>
    <w:p w14:paraId="47662E6A" w14:textId="77777777" w:rsidR="005E67F7" w:rsidRDefault="005E67F7" w:rsidP="005E67F7">
      <w:pPr>
        <w:spacing w:line="480" w:lineRule="auto"/>
      </w:pPr>
    </w:p>
    <w:p w14:paraId="360F793E" w14:textId="77777777" w:rsidR="005E67F7" w:rsidRDefault="005E67F7" w:rsidP="005E67F7">
      <w:pPr>
        <w:spacing w:line="480" w:lineRule="auto"/>
      </w:pPr>
    </w:p>
    <w:p w14:paraId="0AAB061C" w14:textId="77777777" w:rsidR="005E67F7" w:rsidRDefault="005E67F7" w:rsidP="005E67F7">
      <w:pPr>
        <w:pStyle w:val="Heading1"/>
        <w:spacing w:line="480" w:lineRule="auto"/>
        <w:rPr>
          <w:rFonts w:eastAsia="Arial"/>
        </w:rPr>
      </w:pPr>
      <w:bookmarkStart w:id="158" w:name="_tgts6d6mbnqe"/>
      <w:bookmarkStart w:id="159" w:name="_Toc468993554"/>
      <w:bookmarkEnd w:id="158"/>
    </w:p>
    <w:p w14:paraId="5E1617B1" w14:textId="77777777" w:rsidR="005E67F7" w:rsidRDefault="005E67F7" w:rsidP="005E67F7">
      <w:pPr>
        <w:pStyle w:val="Heading1"/>
        <w:spacing w:line="480" w:lineRule="auto"/>
        <w:rPr>
          <w:rFonts w:eastAsia="Arial"/>
        </w:rPr>
      </w:pPr>
    </w:p>
    <w:p w14:paraId="1097D1FF" w14:textId="77777777" w:rsidR="005E67F7" w:rsidRDefault="005E67F7" w:rsidP="005E67F7">
      <w:pPr>
        <w:pStyle w:val="Heading1"/>
        <w:spacing w:line="480" w:lineRule="auto"/>
        <w:rPr>
          <w:rFonts w:eastAsia="Arial"/>
        </w:rPr>
      </w:pPr>
    </w:p>
    <w:p w14:paraId="2B5FDE4F" w14:textId="77777777" w:rsidR="005E67F7" w:rsidRDefault="005E67F7" w:rsidP="005E67F7">
      <w:pPr>
        <w:pStyle w:val="Heading1"/>
        <w:spacing w:line="480" w:lineRule="auto"/>
        <w:rPr>
          <w:rFonts w:eastAsia="Arial"/>
        </w:rPr>
      </w:pPr>
    </w:p>
    <w:p w14:paraId="17E038CB" w14:textId="77777777" w:rsidR="005E67F7" w:rsidRPr="005E67F7" w:rsidRDefault="005E67F7" w:rsidP="005E67F7"/>
    <w:p w14:paraId="0FEF9126" w14:textId="77777777" w:rsidR="005E67F7" w:rsidRDefault="005E67F7" w:rsidP="005E67F7">
      <w:pPr>
        <w:pStyle w:val="Heading1"/>
        <w:spacing w:line="480" w:lineRule="auto"/>
        <w:rPr>
          <w:rFonts w:eastAsia="Arial"/>
        </w:rPr>
      </w:pPr>
      <w:r>
        <w:rPr>
          <w:rFonts w:eastAsia="Arial"/>
        </w:rPr>
        <w:lastRenderedPageBreak/>
        <w:t>References</w:t>
      </w:r>
      <w:bookmarkEnd w:id="159"/>
    </w:p>
    <w:p w14:paraId="74A02AA1" w14:textId="77777777" w:rsidR="005E67F7" w:rsidRDefault="005E67F7" w:rsidP="005E67F7">
      <w:pPr>
        <w:numPr>
          <w:ilvl w:val="0"/>
          <w:numId w:val="46"/>
        </w:numPr>
        <w:spacing w:line="480" w:lineRule="auto"/>
        <w:ind w:hanging="360"/>
        <w:contextualSpacing/>
      </w:pPr>
      <w:r>
        <w:rPr>
          <w:i/>
        </w:rPr>
        <w:t xml:space="preserve">“Johne’s Disease: Prevention and Control” BCRC, </w:t>
      </w:r>
      <w:r>
        <w:t xml:space="preserve">Feb. 29 2016, </w:t>
      </w:r>
      <w:hyperlink r:id="rId26" w:anchor="vaccination" w:history="1">
        <w:r>
          <w:rPr>
            <w:rStyle w:val="Hyperlink"/>
            <w:color w:val="1155CC"/>
          </w:rPr>
          <w:t>http://www.beefresearch.ca/research-topic.cfm/johnes-disease-51#vaccination</w:t>
        </w:r>
      </w:hyperlink>
    </w:p>
    <w:p w14:paraId="3F905BCC" w14:textId="77777777" w:rsidR="005E67F7" w:rsidRDefault="005E67F7" w:rsidP="005E67F7">
      <w:pPr>
        <w:numPr>
          <w:ilvl w:val="0"/>
          <w:numId w:val="46"/>
        </w:numPr>
        <w:spacing w:line="480" w:lineRule="auto"/>
        <w:ind w:hanging="360"/>
        <w:contextualSpacing/>
      </w:pPr>
      <w:r>
        <w:rPr>
          <w:i/>
        </w:rPr>
        <w:t>Testing for Johne’s Disease</w:t>
      </w:r>
      <w:r>
        <w:t xml:space="preserve">. Aug. 2015. Accessed Sep. 2016. </w:t>
      </w:r>
      <w:hyperlink r:id="rId27" w:history="1">
        <w:r>
          <w:rPr>
            <w:rStyle w:val="Hyperlink"/>
            <w:color w:val="1155CC"/>
          </w:rPr>
          <w:t>https://www.nmr.co.uk/uploads/files/files/testingforjohnes.pdf</w:t>
        </w:r>
      </w:hyperlink>
    </w:p>
    <w:p w14:paraId="201E7DF3" w14:textId="77777777" w:rsidR="005E67F7" w:rsidRDefault="005E67F7" w:rsidP="005E67F7">
      <w:pPr>
        <w:numPr>
          <w:ilvl w:val="0"/>
          <w:numId w:val="46"/>
        </w:numPr>
        <w:spacing w:line="480" w:lineRule="auto"/>
        <w:ind w:hanging="360"/>
        <w:contextualSpacing/>
      </w:pPr>
      <w:r>
        <w:rPr>
          <w:i/>
        </w:rPr>
        <w:t xml:space="preserve">Guidelines for Johne’s Disease Test Utilization and Interpretation for Ontario Veterinarians. </w:t>
      </w:r>
      <w:r>
        <w:t xml:space="preserve">Dec. 2009. Accessed Sept. 2016. </w:t>
      </w:r>
      <w:hyperlink r:id="rId28" w:history="1">
        <w:r>
          <w:rPr>
            <w:rStyle w:val="Hyperlink"/>
            <w:color w:val="1155CC"/>
          </w:rPr>
          <w:t>http://www.johnes.ca/pdf%20files/interpreting%20johne's%20test%20results%20for%20vets.pdf</w:t>
        </w:r>
      </w:hyperlink>
    </w:p>
    <w:p w14:paraId="4CD288C7" w14:textId="77777777" w:rsidR="005E67F7" w:rsidRDefault="005E67F7" w:rsidP="005E67F7">
      <w:pPr>
        <w:numPr>
          <w:ilvl w:val="0"/>
          <w:numId w:val="46"/>
        </w:numPr>
        <w:spacing w:line="480" w:lineRule="auto"/>
        <w:ind w:hanging="360"/>
        <w:contextualSpacing/>
      </w:pPr>
      <w:r>
        <w:rPr>
          <w:i/>
          <w:color w:val="333333"/>
          <w:highlight w:val="white"/>
        </w:rPr>
        <w:t>“Repository - Anylogic Model of Johne's Disease in beef cattle.”,</w:t>
      </w:r>
      <w:r>
        <w:rPr>
          <w:color w:val="333333"/>
          <w:highlight w:val="white"/>
        </w:rPr>
        <w:t xml:space="preserve"> Dec. 7th 2016,</w:t>
      </w:r>
      <w:r>
        <w:rPr>
          <w:i/>
          <w:color w:val="333333"/>
          <w:highlight w:val="white"/>
        </w:rPr>
        <w:t xml:space="preserve"> </w:t>
      </w:r>
      <w:hyperlink r:id="rId29" w:history="1">
        <w:r>
          <w:rPr>
            <w:rStyle w:val="Hyperlink"/>
            <w:color w:val="1155CC"/>
          </w:rPr>
          <w:t>https://github.com/magnusandy/ModelingJohnesDisease</w:t>
        </w:r>
      </w:hyperlink>
    </w:p>
    <w:p w14:paraId="43D6084B" w14:textId="77777777" w:rsidR="005E67F7" w:rsidRDefault="005E67F7" w:rsidP="005E67F7">
      <w:pPr>
        <w:spacing w:line="480" w:lineRule="auto"/>
      </w:pPr>
    </w:p>
    <w:p w14:paraId="05090276" w14:textId="77777777" w:rsidR="005E67F7" w:rsidRDefault="005E67F7" w:rsidP="005E67F7">
      <w:pPr>
        <w:spacing w:line="480" w:lineRule="auto"/>
      </w:pPr>
    </w:p>
    <w:p w14:paraId="45B01AD8" w14:textId="77777777" w:rsidR="00A3232A" w:rsidRDefault="00A3232A"/>
    <w:sectPr w:rsidR="00A3232A" w:rsidSect="0061765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Waldner, Cheryl" w:date="2017-04-17T09:16:00Z" w:initials="WC">
    <w:p w14:paraId="42AC4B49" w14:textId="11F2FF03" w:rsidR="00A3232A" w:rsidRDefault="00A3232A">
      <w:pPr>
        <w:pStyle w:val="CommentText"/>
      </w:pPr>
      <w:r>
        <w:rPr>
          <w:rStyle w:val="CommentReference"/>
        </w:rPr>
        <w:annotationRef/>
      </w:r>
      <w:r w:rsidR="00C75A5D">
        <w:t>Would be good if the necessary number of female calves were kept to maintain total N at X and the rest of the female calves were sold.</w:t>
      </w:r>
    </w:p>
  </w:comment>
  <w:comment w:id="21" w:author="Waldner, Cheryl" w:date="2017-04-17T09:12:00Z" w:initials="WC">
    <w:p w14:paraId="6B993E1A" w14:textId="4B320DC5" w:rsidR="00A3232A" w:rsidRDefault="00A3232A">
      <w:pPr>
        <w:pStyle w:val="CommentText"/>
      </w:pPr>
      <w:r>
        <w:rPr>
          <w:rStyle w:val="CommentReference"/>
        </w:rPr>
        <w:annotationRef/>
      </w:r>
      <w:r>
        <w:t>Need 1 bull total for every 20 cows. Ideally would sell all bull calves and buy in bulls with a “parameter” probability of being infected.  Bulls would be bought at 1 year of age and be replaced at 6 years of age (where this value could be adjusted.  Could start model with necessary number of bulls (Total population N * 1/20) of random ages.</w:t>
      </w:r>
    </w:p>
  </w:comment>
  <w:comment w:id="23" w:author="Waldner, Cheryl" w:date="2017-04-17T09:17:00Z" w:initials="WC">
    <w:p w14:paraId="322DDC60" w14:textId="13B7F564" w:rsidR="00C75A5D" w:rsidRDefault="00C75A5D">
      <w:pPr>
        <w:pStyle w:val="CommentText"/>
      </w:pPr>
      <w:r>
        <w:rPr>
          <w:rStyle w:val="CommentReference"/>
        </w:rPr>
        <w:annotationRef/>
      </w:r>
      <w:r>
        <w:t>Probably better to control the number of female calves being kept (rather than disposing of mature cows in the herd).</w:t>
      </w:r>
    </w:p>
  </w:comment>
  <w:comment w:id="35" w:author="Waldner, Cheryl" w:date="2017-04-17T09:21:00Z" w:initials="WC">
    <w:p w14:paraId="564075B0" w14:textId="1A3CC982" w:rsidR="0087633D" w:rsidRDefault="0087633D">
      <w:pPr>
        <w:pStyle w:val="CommentText"/>
      </w:pPr>
      <w:r>
        <w:rPr>
          <w:rStyle w:val="CommentReference"/>
        </w:rPr>
        <w:annotationRef/>
      </w:r>
      <w:r>
        <w:t xml:space="preserve">With proposal for bull “management” in the model, the prevalence in the bulls could be then considered together with the cows as a </w:t>
      </w:r>
      <w:r>
        <w:br/>
        <w:t>“total prevalence” as only breeding bulls are being considered and they are with calves during “at risk” period.</w:t>
      </w:r>
    </w:p>
  </w:comment>
  <w:comment w:id="37" w:author="Waldner, Cheryl" w:date="2017-04-17T09:24:00Z" w:initials="WC">
    <w:p w14:paraId="1FCC710D" w14:textId="1374A2E7" w:rsidR="0096744B" w:rsidRDefault="0096744B">
      <w:pPr>
        <w:pStyle w:val="CommentText"/>
      </w:pPr>
      <w:r>
        <w:rPr>
          <w:rStyle w:val="CommentReference"/>
        </w:rPr>
        <w:annotationRef/>
      </w:r>
      <w:r>
        <w:t>Fine for now – these values should be parameters in the model if they aren’t already.</w:t>
      </w:r>
    </w:p>
  </w:comment>
  <w:comment w:id="38" w:author="Waldner, Cheryl" w:date="2017-04-17T09:28:00Z" w:initials="WC">
    <w:p w14:paraId="0D6A90E9" w14:textId="12BEEFA2" w:rsidR="00D10139" w:rsidRDefault="00D10139">
      <w:pPr>
        <w:pStyle w:val="CommentText"/>
      </w:pPr>
      <w:r>
        <w:rPr>
          <w:rStyle w:val="CommentReference"/>
        </w:rPr>
        <w:annotationRef/>
      </w:r>
      <w:r>
        <w:t>Rename weaning state to “</w:t>
      </w:r>
      <w:proofErr w:type="spellStart"/>
      <w:r>
        <w:t>Preweaning</w:t>
      </w:r>
      <w:proofErr w:type="spellEnd"/>
      <w:r>
        <w:t xml:space="preserve">” </w:t>
      </w:r>
    </w:p>
  </w:comment>
  <w:comment w:id="39" w:author="Waldner, Cheryl" w:date="2017-04-17T09:29:00Z" w:initials="WC">
    <w:p w14:paraId="41FBD7D1" w14:textId="70005CB9" w:rsidR="00D10139" w:rsidRDefault="00D10139">
      <w:pPr>
        <w:pStyle w:val="CommentText"/>
      </w:pPr>
      <w:r>
        <w:rPr>
          <w:rStyle w:val="CommentReference"/>
        </w:rPr>
        <w:annotationRef/>
      </w:r>
      <w:r>
        <w:t>Rename grazing state to “</w:t>
      </w:r>
      <w:proofErr w:type="spellStart"/>
      <w:r>
        <w:t>Postweaning</w:t>
      </w:r>
      <w:proofErr w:type="spellEnd"/>
      <w:r>
        <w:t>”</w:t>
      </w:r>
    </w:p>
  </w:comment>
  <w:comment w:id="40" w:author="Waldner, Cheryl" w:date="2017-04-17T09:29:00Z" w:initials="WC">
    <w:p w14:paraId="58F2178C" w14:textId="17AB04EA" w:rsidR="00D10139" w:rsidRDefault="00D10139">
      <w:pPr>
        <w:pStyle w:val="CommentText"/>
      </w:pPr>
      <w:r>
        <w:rPr>
          <w:rStyle w:val="CommentReference"/>
        </w:rPr>
        <w:annotationRef/>
      </w:r>
      <w:r>
        <w:t>This should be a parameter if it is not already.</w:t>
      </w:r>
    </w:p>
  </w:comment>
  <w:comment w:id="42" w:author="Waldner, Cheryl" w:date="2017-04-17T09:32:00Z" w:initials="WC">
    <w:p w14:paraId="0FA52D6F" w14:textId="295A95F7" w:rsidR="00883644" w:rsidRDefault="00883644">
      <w:pPr>
        <w:pStyle w:val="CommentText"/>
      </w:pPr>
      <w:r>
        <w:rPr>
          <w:rStyle w:val="CommentReference"/>
        </w:rPr>
        <w:annotationRef/>
      </w:r>
      <w:r>
        <w:t>Need to double check how prevalence is calculated</w:t>
      </w:r>
    </w:p>
  </w:comment>
  <w:comment w:id="43" w:author="Waldner, Cheryl" w:date="2017-04-17T09:33:00Z" w:initials="WC">
    <w:p w14:paraId="57657DFF" w14:textId="2D765E54" w:rsidR="00883644" w:rsidRDefault="00883644">
      <w:pPr>
        <w:pStyle w:val="CommentText"/>
      </w:pPr>
      <w:r>
        <w:rPr>
          <w:rStyle w:val="CommentReference"/>
        </w:rPr>
        <w:annotationRef/>
      </w:r>
      <w:r>
        <w:t>Need to be clear how this varies from Beta * C</w:t>
      </w:r>
    </w:p>
  </w:comment>
  <w:comment w:id="47" w:author="Waldner, Cheryl" w:date="2017-04-17T09:36:00Z" w:initials="WC">
    <w:p w14:paraId="3D3A19D1" w14:textId="77777777" w:rsidR="00A05500" w:rsidRDefault="00A05500">
      <w:pPr>
        <w:pStyle w:val="CommentText"/>
      </w:pPr>
      <w:r>
        <w:rPr>
          <w:rStyle w:val="CommentReference"/>
        </w:rPr>
        <w:annotationRef/>
      </w:r>
      <w:r>
        <w:t>Would be nice to be able to test a targeted sample of cows.</w:t>
      </w:r>
    </w:p>
    <w:p w14:paraId="25DE5A0F" w14:textId="77777777" w:rsidR="00A05500" w:rsidRDefault="00A05500">
      <w:pPr>
        <w:pStyle w:val="CommentText"/>
      </w:pPr>
    </w:p>
    <w:p w14:paraId="5669F6BC" w14:textId="77777777" w:rsidR="00A05500" w:rsidRDefault="00A05500">
      <w:pPr>
        <w:pStyle w:val="CommentText"/>
      </w:pPr>
      <w:proofErr w:type="spellStart"/>
      <w:r>
        <w:t>Ie</w:t>
      </w:r>
      <w:proofErr w:type="spellEnd"/>
      <w:r>
        <w:t>. random sample of size X</w:t>
      </w:r>
    </w:p>
    <w:p w14:paraId="2DCD02F7" w14:textId="77777777" w:rsidR="00A05500" w:rsidRDefault="00A05500">
      <w:pPr>
        <w:pStyle w:val="CommentText"/>
      </w:pPr>
    </w:p>
    <w:p w14:paraId="10D17546" w14:textId="4ED6C6A3" w:rsidR="00A05500" w:rsidRDefault="00A05500">
      <w:pPr>
        <w:pStyle w:val="CommentText"/>
      </w:pPr>
      <w:r>
        <w:t xml:space="preserve">Or cows &gt; Y years of age </w:t>
      </w:r>
    </w:p>
    <w:p w14:paraId="106AC75A" w14:textId="6B6E928C" w:rsidR="00A05500" w:rsidRDefault="00A05500">
      <w:pPr>
        <w:pStyle w:val="CommentText"/>
      </w:pPr>
    </w:p>
    <w:p w14:paraId="0BF8F04F" w14:textId="66D31DD0" w:rsidR="00A05500" w:rsidRDefault="00A05500">
      <w:pPr>
        <w:pStyle w:val="CommentText"/>
      </w:pPr>
      <w:r>
        <w:t xml:space="preserve">Or random sample of size X of cows </w:t>
      </w:r>
      <w:proofErr w:type="gramStart"/>
      <w:r>
        <w:t>&gt;  Y</w:t>
      </w:r>
      <w:proofErr w:type="gramEnd"/>
      <w:r>
        <w:t xml:space="preserve"> years of age</w:t>
      </w:r>
    </w:p>
    <w:p w14:paraId="2E0C0E01" w14:textId="7040BF7B" w:rsidR="00A05500" w:rsidRDefault="00A05500">
      <w:pPr>
        <w:pStyle w:val="CommentText"/>
      </w:pPr>
    </w:p>
  </w:comment>
  <w:comment w:id="49" w:author="Waldner, Cheryl" w:date="2017-04-17T09:38:00Z" w:initials="WC">
    <w:p w14:paraId="58F66F7E" w14:textId="50DB6C08" w:rsidR="00DA4E16" w:rsidRDefault="00DA4E16">
      <w:pPr>
        <w:pStyle w:val="CommentText"/>
      </w:pPr>
      <w:r>
        <w:rPr>
          <w:rStyle w:val="CommentReference"/>
        </w:rPr>
        <w:annotationRef/>
      </w:r>
      <w:r>
        <w:t>Should have separate parameters for before and after clinical signs appear.  Ideally parameters would be based on a something called a beta distribution.  I am pretty sure Any Logic allows for this.  Can check another model we have on the go (or ask Kurt Kruger one of Nate’s PhD students.)</w:t>
      </w:r>
    </w:p>
  </w:comment>
  <w:comment w:id="55" w:author="Waldner, Cheryl" w:date="2017-04-17T09:43:00Z" w:initials="WC">
    <w:p w14:paraId="6D8374E4" w14:textId="4D7AA74B" w:rsidR="0066221D" w:rsidRDefault="0066221D">
      <w:pPr>
        <w:pStyle w:val="CommentText"/>
      </w:pPr>
      <w:r>
        <w:rPr>
          <w:rStyle w:val="CommentReference"/>
        </w:rPr>
        <w:annotationRef/>
      </w:r>
      <w:bookmarkStart w:id="56" w:name="_GoBack"/>
      <w:r>
        <w:t>Need to check that they are having their first calf when they are 2 years old.</w:t>
      </w:r>
      <w:bookmarkEnd w:id="56"/>
    </w:p>
  </w:comment>
  <w:comment w:id="73" w:author="Waldner, Cheryl" w:date="2017-04-17T09:50:00Z" w:initials="WC">
    <w:p w14:paraId="5D0803F4" w14:textId="77777777" w:rsidR="00D018F7" w:rsidRDefault="00D018F7">
      <w:pPr>
        <w:pStyle w:val="CommentText"/>
      </w:pPr>
      <w:r>
        <w:rPr>
          <w:rStyle w:val="CommentReference"/>
        </w:rPr>
        <w:annotationRef/>
      </w:r>
      <w:r>
        <w:t>Good – see previous comment to check</w:t>
      </w:r>
    </w:p>
    <w:p w14:paraId="66D2C662" w14:textId="3CF87834" w:rsidR="00D018F7" w:rsidRDefault="00D018F7">
      <w:pPr>
        <w:pStyle w:val="CommentText"/>
      </w:pPr>
      <w:r>
        <w:t>If my proposal for adult bulls can be incorporated these guys can also be considered as part of total prevalence.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AC4B49" w15:done="0"/>
  <w15:commentEx w15:paraId="6B993E1A" w15:done="0"/>
  <w15:commentEx w15:paraId="322DDC60" w15:done="0"/>
  <w15:commentEx w15:paraId="564075B0" w15:done="0"/>
  <w15:commentEx w15:paraId="1FCC710D" w15:done="0"/>
  <w15:commentEx w15:paraId="0D6A90E9" w15:done="0"/>
  <w15:commentEx w15:paraId="41FBD7D1" w15:done="0"/>
  <w15:commentEx w15:paraId="58F2178C" w15:done="0"/>
  <w15:commentEx w15:paraId="0FA52D6F" w15:done="0"/>
  <w15:commentEx w15:paraId="57657DFF" w15:done="0"/>
  <w15:commentEx w15:paraId="2E0C0E01" w15:done="0"/>
  <w15:commentEx w15:paraId="58F66F7E" w15:done="0"/>
  <w15:commentEx w15:paraId="6D8374E4" w15:done="0"/>
  <w15:commentEx w15:paraId="66D2C6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C3E4B"/>
    <w:multiLevelType w:val="multilevel"/>
    <w:tmpl w:val="F8EE7F9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5827DC3"/>
    <w:multiLevelType w:val="multilevel"/>
    <w:tmpl w:val="106090F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76F6589"/>
    <w:multiLevelType w:val="multilevel"/>
    <w:tmpl w:val="F48C3AD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109F68EB"/>
    <w:multiLevelType w:val="multilevel"/>
    <w:tmpl w:val="A13AA14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12102455"/>
    <w:multiLevelType w:val="multilevel"/>
    <w:tmpl w:val="F4C843B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152A1680"/>
    <w:multiLevelType w:val="multilevel"/>
    <w:tmpl w:val="DF7C3A38"/>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6">
    <w:nsid w:val="179F5AF2"/>
    <w:multiLevelType w:val="multilevel"/>
    <w:tmpl w:val="88780A2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81106BF"/>
    <w:multiLevelType w:val="multilevel"/>
    <w:tmpl w:val="FA52AAF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1A8E6E49"/>
    <w:multiLevelType w:val="multilevel"/>
    <w:tmpl w:val="82A43C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2561462E"/>
    <w:multiLevelType w:val="multilevel"/>
    <w:tmpl w:val="30C8CFA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nsid w:val="25D46F3A"/>
    <w:multiLevelType w:val="multilevel"/>
    <w:tmpl w:val="B43ACB9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nsid w:val="264A2934"/>
    <w:multiLevelType w:val="multilevel"/>
    <w:tmpl w:val="EC38C23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2FDA0873"/>
    <w:multiLevelType w:val="multilevel"/>
    <w:tmpl w:val="ADB0A70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nsid w:val="376B4E56"/>
    <w:multiLevelType w:val="multilevel"/>
    <w:tmpl w:val="F9C0D3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nsid w:val="37882518"/>
    <w:multiLevelType w:val="multilevel"/>
    <w:tmpl w:val="60BA321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nsid w:val="390658D7"/>
    <w:multiLevelType w:val="multilevel"/>
    <w:tmpl w:val="E88E17B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nsid w:val="422A142D"/>
    <w:multiLevelType w:val="multilevel"/>
    <w:tmpl w:val="6E0A10F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56461194"/>
    <w:multiLevelType w:val="multilevel"/>
    <w:tmpl w:val="3FA4D4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69BA559A"/>
    <w:multiLevelType w:val="multilevel"/>
    <w:tmpl w:val="6D22454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780E74BC"/>
    <w:multiLevelType w:val="multilevel"/>
    <w:tmpl w:val="470052F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nsid w:val="7A345D81"/>
    <w:multiLevelType w:val="multilevel"/>
    <w:tmpl w:val="D3363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nsid w:val="7CEE1697"/>
    <w:multiLevelType w:val="multilevel"/>
    <w:tmpl w:val="9B66223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nsid w:val="7E25345D"/>
    <w:multiLevelType w:val="multilevel"/>
    <w:tmpl w:val="271A599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14"/>
  </w:num>
  <w:num w:numId="2">
    <w:abstractNumId w:val="14"/>
  </w:num>
  <w:num w:numId="3">
    <w:abstractNumId w:val="22"/>
  </w:num>
  <w:num w:numId="4">
    <w:abstractNumId w:val="22"/>
  </w:num>
  <w:num w:numId="5">
    <w:abstractNumId w:val="7"/>
  </w:num>
  <w:num w:numId="6">
    <w:abstractNumId w:val="7"/>
  </w:num>
  <w:num w:numId="7">
    <w:abstractNumId w:val="15"/>
  </w:num>
  <w:num w:numId="8">
    <w:abstractNumId w:val="15"/>
  </w:num>
  <w:num w:numId="9">
    <w:abstractNumId w:val="20"/>
  </w:num>
  <w:num w:numId="10">
    <w:abstractNumId w:val="20"/>
  </w:num>
  <w:num w:numId="11">
    <w:abstractNumId w:val="12"/>
  </w:num>
  <w:num w:numId="12">
    <w:abstractNumId w:val="12"/>
  </w:num>
  <w:num w:numId="13">
    <w:abstractNumId w:val="10"/>
  </w:num>
  <w:num w:numId="14">
    <w:abstractNumId w:val="10"/>
  </w:num>
  <w:num w:numId="15">
    <w:abstractNumId w:val="1"/>
  </w:num>
  <w:num w:numId="16">
    <w:abstractNumId w:val="1"/>
  </w:num>
  <w:num w:numId="17">
    <w:abstractNumId w:val="13"/>
  </w:num>
  <w:num w:numId="18">
    <w:abstractNumId w:val="13"/>
  </w:num>
  <w:num w:numId="19">
    <w:abstractNumId w:val="2"/>
  </w:num>
  <w:num w:numId="20">
    <w:abstractNumId w:val="2"/>
  </w:num>
  <w:num w:numId="21">
    <w:abstractNumId w:val="3"/>
  </w:num>
  <w:num w:numId="22">
    <w:abstractNumId w:val="3"/>
  </w:num>
  <w:num w:numId="23">
    <w:abstractNumId w:val="9"/>
  </w:num>
  <w:num w:numId="24">
    <w:abstractNumId w:val="9"/>
  </w:num>
  <w:num w:numId="25">
    <w:abstractNumId w:val="21"/>
  </w:num>
  <w:num w:numId="26">
    <w:abstractNumId w:val="21"/>
  </w:num>
  <w:num w:numId="27">
    <w:abstractNumId w:val="6"/>
  </w:num>
  <w:num w:numId="28">
    <w:abstractNumId w:val="6"/>
  </w:num>
  <w:num w:numId="29">
    <w:abstractNumId w:val="17"/>
  </w:num>
  <w:num w:numId="30">
    <w:abstractNumId w:val="17"/>
  </w:num>
  <w:num w:numId="31">
    <w:abstractNumId w:val="18"/>
  </w:num>
  <w:num w:numId="32">
    <w:abstractNumId w:val="18"/>
  </w:num>
  <w:num w:numId="33">
    <w:abstractNumId w:val="16"/>
  </w:num>
  <w:num w:numId="34">
    <w:abstractNumId w:val="16"/>
  </w:num>
  <w:num w:numId="35">
    <w:abstractNumId w:val="8"/>
  </w:num>
  <w:num w:numId="36">
    <w:abstractNumId w:val="8"/>
  </w:num>
  <w:num w:numId="37">
    <w:abstractNumId w:val="4"/>
  </w:num>
  <w:num w:numId="38">
    <w:abstractNumId w:val="4"/>
  </w:num>
  <w:num w:numId="39">
    <w:abstractNumId w:val="19"/>
  </w:num>
  <w:num w:numId="40">
    <w:abstractNumId w:val="19"/>
  </w:num>
  <w:num w:numId="41">
    <w:abstractNumId w:val="0"/>
  </w:num>
  <w:num w:numId="42">
    <w:abstractNumId w:val="0"/>
  </w:num>
  <w:num w:numId="43">
    <w:abstractNumId w:val="11"/>
  </w:num>
  <w:num w:numId="44">
    <w:abstractNumId w:val="11"/>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ldner, Cheryl">
    <w15:presenceInfo w15:providerId="None" w15:userId="Waldner, Chery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7F7"/>
    <w:rsid w:val="004426AB"/>
    <w:rsid w:val="00473FAD"/>
    <w:rsid w:val="004A2DD2"/>
    <w:rsid w:val="00504B5C"/>
    <w:rsid w:val="005E67F7"/>
    <w:rsid w:val="00617650"/>
    <w:rsid w:val="0066221D"/>
    <w:rsid w:val="006C272A"/>
    <w:rsid w:val="0087633D"/>
    <w:rsid w:val="00883644"/>
    <w:rsid w:val="0096744B"/>
    <w:rsid w:val="0099633A"/>
    <w:rsid w:val="00A05500"/>
    <w:rsid w:val="00A3232A"/>
    <w:rsid w:val="00A516E1"/>
    <w:rsid w:val="00A5516B"/>
    <w:rsid w:val="00B511FB"/>
    <w:rsid w:val="00B629E6"/>
    <w:rsid w:val="00BA3F81"/>
    <w:rsid w:val="00BC730F"/>
    <w:rsid w:val="00C75A5D"/>
    <w:rsid w:val="00D018F7"/>
    <w:rsid w:val="00D10139"/>
    <w:rsid w:val="00D5133E"/>
    <w:rsid w:val="00DA4E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F3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67F7"/>
    <w:pPr>
      <w:spacing w:line="276" w:lineRule="auto"/>
    </w:pPr>
    <w:rPr>
      <w:rFonts w:ascii="Arial" w:eastAsia="Arial" w:hAnsi="Arial" w:cs="Arial"/>
      <w:color w:val="000000"/>
    </w:rPr>
  </w:style>
  <w:style w:type="paragraph" w:styleId="Heading1">
    <w:name w:val="heading 1"/>
    <w:basedOn w:val="Normal"/>
    <w:next w:val="Normal"/>
    <w:link w:val="Heading1Char"/>
    <w:qFormat/>
    <w:rsid w:val="005E67F7"/>
    <w:pPr>
      <w:keepNext/>
      <w:keepLines/>
      <w:spacing w:before="400" w:after="120"/>
      <w:contextualSpacing/>
      <w:outlineLvl w:val="0"/>
    </w:pPr>
    <w:rPr>
      <w:rFonts w:eastAsiaTheme="minorHAnsi"/>
      <w:sz w:val="40"/>
      <w:szCs w:val="40"/>
    </w:rPr>
  </w:style>
  <w:style w:type="paragraph" w:styleId="Heading2">
    <w:name w:val="heading 2"/>
    <w:basedOn w:val="Normal"/>
    <w:next w:val="Normal"/>
    <w:link w:val="Heading2Char"/>
    <w:semiHidden/>
    <w:unhideWhenUsed/>
    <w:qFormat/>
    <w:rsid w:val="005E67F7"/>
    <w:pPr>
      <w:keepNext/>
      <w:keepLines/>
      <w:spacing w:before="360" w:after="120"/>
      <w:contextualSpacing/>
      <w:outlineLvl w:val="1"/>
    </w:pPr>
    <w:rPr>
      <w:rFonts w:eastAsiaTheme="minorHAnsi"/>
      <w:sz w:val="32"/>
      <w:szCs w:val="32"/>
    </w:rPr>
  </w:style>
  <w:style w:type="paragraph" w:styleId="Heading3">
    <w:name w:val="heading 3"/>
    <w:basedOn w:val="Normal"/>
    <w:next w:val="Normal"/>
    <w:link w:val="Heading3Char"/>
    <w:semiHidden/>
    <w:unhideWhenUsed/>
    <w:qFormat/>
    <w:rsid w:val="005E67F7"/>
    <w:pPr>
      <w:keepNext/>
      <w:keepLines/>
      <w:spacing w:before="320" w:after="80"/>
      <w:contextualSpacing/>
      <w:outlineLvl w:val="2"/>
    </w:pPr>
    <w:rPr>
      <w:rFonts w:eastAsiaTheme="minorHAnsi"/>
      <w:color w:val="434343"/>
      <w:sz w:val="28"/>
      <w:szCs w:val="28"/>
    </w:rPr>
  </w:style>
  <w:style w:type="paragraph" w:styleId="Heading4">
    <w:name w:val="heading 4"/>
    <w:basedOn w:val="Normal"/>
    <w:next w:val="Normal"/>
    <w:link w:val="Heading4Char"/>
    <w:semiHidden/>
    <w:unhideWhenUsed/>
    <w:qFormat/>
    <w:rsid w:val="005E67F7"/>
    <w:pPr>
      <w:keepNext/>
      <w:keepLines/>
      <w:spacing w:before="280" w:after="80"/>
      <w:contextualSpacing/>
      <w:outlineLvl w:val="3"/>
    </w:pPr>
    <w:rPr>
      <w:rFonts w:eastAsiaTheme="minorHAnsi"/>
      <w:color w:val="666666"/>
    </w:rPr>
  </w:style>
  <w:style w:type="paragraph" w:styleId="Heading5">
    <w:name w:val="heading 5"/>
    <w:basedOn w:val="Normal"/>
    <w:next w:val="Normal"/>
    <w:link w:val="Heading5Char"/>
    <w:semiHidden/>
    <w:unhideWhenUsed/>
    <w:qFormat/>
    <w:rsid w:val="005E67F7"/>
    <w:pPr>
      <w:keepNext/>
      <w:keepLines/>
      <w:spacing w:before="240" w:after="80"/>
      <w:contextualSpacing/>
      <w:outlineLvl w:val="4"/>
    </w:pPr>
    <w:rPr>
      <w:rFonts w:eastAsiaTheme="minorHAnsi"/>
      <w:color w:val="666666"/>
      <w:sz w:val="22"/>
      <w:szCs w:val="22"/>
    </w:rPr>
  </w:style>
  <w:style w:type="paragraph" w:styleId="Heading6">
    <w:name w:val="heading 6"/>
    <w:basedOn w:val="Normal"/>
    <w:next w:val="Normal"/>
    <w:link w:val="Heading6Char"/>
    <w:semiHidden/>
    <w:unhideWhenUsed/>
    <w:qFormat/>
    <w:rsid w:val="005E67F7"/>
    <w:pPr>
      <w:keepNext/>
      <w:keepLines/>
      <w:spacing w:before="240" w:after="80"/>
      <w:contextualSpacing/>
      <w:outlineLvl w:val="5"/>
    </w:pPr>
    <w:rPr>
      <w:rFonts w:eastAsiaTheme="minorHAnsi"/>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67F7"/>
    <w:rPr>
      <w:rFonts w:ascii="Arial" w:hAnsi="Arial" w:cs="Arial"/>
      <w:color w:val="000000"/>
      <w:sz w:val="40"/>
      <w:szCs w:val="40"/>
    </w:rPr>
  </w:style>
  <w:style w:type="character" w:customStyle="1" w:styleId="Heading2Char">
    <w:name w:val="Heading 2 Char"/>
    <w:basedOn w:val="DefaultParagraphFont"/>
    <w:link w:val="Heading2"/>
    <w:semiHidden/>
    <w:rsid w:val="005E67F7"/>
    <w:rPr>
      <w:rFonts w:ascii="Arial" w:hAnsi="Arial" w:cs="Arial"/>
      <w:color w:val="000000"/>
      <w:sz w:val="32"/>
      <w:szCs w:val="32"/>
    </w:rPr>
  </w:style>
  <w:style w:type="character" w:customStyle="1" w:styleId="Heading3Char">
    <w:name w:val="Heading 3 Char"/>
    <w:basedOn w:val="DefaultParagraphFont"/>
    <w:link w:val="Heading3"/>
    <w:semiHidden/>
    <w:rsid w:val="005E67F7"/>
    <w:rPr>
      <w:rFonts w:ascii="Arial" w:hAnsi="Arial" w:cs="Arial"/>
      <w:color w:val="434343"/>
      <w:sz w:val="28"/>
      <w:szCs w:val="28"/>
    </w:rPr>
  </w:style>
  <w:style w:type="character" w:customStyle="1" w:styleId="Heading4Char">
    <w:name w:val="Heading 4 Char"/>
    <w:basedOn w:val="DefaultParagraphFont"/>
    <w:link w:val="Heading4"/>
    <w:semiHidden/>
    <w:rsid w:val="005E67F7"/>
    <w:rPr>
      <w:rFonts w:ascii="Arial" w:hAnsi="Arial" w:cs="Arial"/>
      <w:color w:val="666666"/>
    </w:rPr>
  </w:style>
  <w:style w:type="character" w:customStyle="1" w:styleId="Heading5Char">
    <w:name w:val="Heading 5 Char"/>
    <w:basedOn w:val="DefaultParagraphFont"/>
    <w:link w:val="Heading5"/>
    <w:semiHidden/>
    <w:rsid w:val="005E67F7"/>
    <w:rPr>
      <w:rFonts w:ascii="Arial" w:hAnsi="Arial" w:cs="Arial"/>
      <w:color w:val="666666"/>
      <w:sz w:val="22"/>
      <w:szCs w:val="22"/>
    </w:rPr>
  </w:style>
  <w:style w:type="character" w:customStyle="1" w:styleId="Heading6Char">
    <w:name w:val="Heading 6 Char"/>
    <w:basedOn w:val="DefaultParagraphFont"/>
    <w:link w:val="Heading6"/>
    <w:semiHidden/>
    <w:rsid w:val="005E67F7"/>
    <w:rPr>
      <w:rFonts w:ascii="Arial" w:hAnsi="Arial" w:cs="Arial"/>
      <w:i/>
      <w:color w:val="666666"/>
      <w:sz w:val="22"/>
      <w:szCs w:val="22"/>
    </w:rPr>
  </w:style>
  <w:style w:type="character" w:styleId="Hyperlink">
    <w:name w:val="Hyperlink"/>
    <w:basedOn w:val="DefaultParagraphFont"/>
    <w:uiPriority w:val="99"/>
    <w:unhideWhenUsed/>
    <w:rsid w:val="005E67F7"/>
    <w:rPr>
      <w:color w:val="0563C1" w:themeColor="hyperlink"/>
      <w:u w:val="single"/>
    </w:rPr>
  </w:style>
  <w:style w:type="character" w:styleId="FollowedHyperlink">
    <w:name w:val="FollowedHyperlink"/>
    <w:basedOn w:val="DefaultParagraphFont"/>
    <w:uiPriority w:val="99"/>
    <w:semiHidden/>
    <w:unhideWhenUsed/>
    <w:rsid w:val="005E67F7"/>
    <w:rPr>
      <w:color w:val="954F72" w:themeColor="followedHyperlink"/>
      <w:u w:val="single"/>
    </w:rPr>
  </w:style>
  <w:style w:type="paragraph" w:styleId="TOC1">
    <w:name w:val="toc 1"/>
    <w:basedOn w:val="Normal"/>
    <w:next w:val="Normal"/>
    <w:autoRedefine/>
    <w:uiPriority w:val="39"/>
    <w:unhideWhenUsed/>
    <w:rsid w:val="005E67F7"/>
    <w:pPr>
      <w:spacing w:before="120"/>
    </w:pPr>
    <w:rPr>
      <w:rFonts w:asciiTheme="minorHAnsi" w:hAnsiTheme="minorHAnsi"/>
      <w:b/>
      <w:bCs/>
    </w:rPr>
  </w:style>
  <w:style w:type="paragraph" w:styleId="TOC2">
    <w:name w:val="toc 2"/>
    <w:basedOn w:val="Normal"/>
    <w:next w:val="Normal"/>
    <w:autoRedefine/>
    <w:uiPriority w:val="39"/>
    <w:unhideWhenUsed/>
    <w:rsid w:val="005E67F7"/>
    <w:pPr>
      <w:ind w:left="240"/>
    </w:pPr>
    <w:rPr>
      <w:rFonts w:asciiTheme="minorHAnsi" w:hAnsiTheme="minorHAnsi"/>
      <w:b/>
      <w:bCs/>
      <w:sz w:val="22"/>
      <w:szCs w:val="22"/>
    </w:rPr>
  </w:style>
  <w:style w:type="paragraph" w:styleId="TOC3">
    <w:name w:val="toc 3"/>
    <w:basedOn w:val="Normal"/>
    <w:next w:val="Normal"/>
    <w:autoRedefine/>
    <w:uiPriority w:val="39"/>
    <w:unhideWhenUsed/>
    <w:rsid w:val="005E67F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E67F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E67F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E67F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E67F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E67F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E67F7"/>
    <w:pPr>
      <w:ind w:left="1920"/>
    </w:pPr>
    <w:rPr>
      <w:rFonts w:asciiTheme="minorHAnsi" w:hAnsiTheme="minorHAnsi"/>
      <w:sz w:val="20"/>
      <w:szCs w:val="20"/>
    </w:rPr>
  </w:style>
  <w:style w:type="paragraph" w:styleId="CommentText">
    <w:name w:val="annotation text"/>
    <w:basedOn w:val="Normal"/>
    <w:link w:val="CommentTextChar"/>
    <w:uiPriority w:val="99"/>
    <w:semiHidden/>
    <w:unhideWhenUsed/>
    <w:rsid w:val="005E67F7"/>
    <w:pPr>
      <w:spacing w:line="240" w:lineRule="auto"/>
    </w:pPr>
  </w:style>
  <w:style w:type="character" w:customStyle="1" w:styleId="CommentTextChar">
    <w:name w:val="Comment Text Char"/>
    <w:basedOn w:val="DefaultParagraphFont"/>
    <w:link w:val="CommentText"/>
    <w:uiPriority w:val="99"/>
    <w:semiHidden/>
    <w:rsid w:val="005E67F7"/>
    <w:rPr>
      <w:rFonts w:ascii="Arial" w:eastAsia="Arial" w:hAnsi="Arial" w:cs="Arial"/>
      <w:color w:val="000000"/>
    </w:rPr>
  </w:style>
  <w:style w:type="paragraph" w:styleId="Title">
    <w:name w:val="Title"/>
    <w:basedOn w:val="Normal"/>
    <w:next w:val="Normal"/>
    <w:link w:val="TitleChar"/>
    <w:qFormat/>
    <w:rsid w:val="005E67F7"/>
    <w:pPr>
      <w:keepNext/>
      <w:keepLines/>
      <w:spacing w:after="60"/>
      <w:contextualSpacing/>
    </w:pPr>
    <w:rPr>
      <w:sz w:val="52"/>
      <w:szCs w:val="52"/>
    </w:rPr>
  </w:style>
  <w:style w:type="character" w:customStyle="1" w:styleId="TitleChar">
    <w:name w:val="Title Char"/>
    <w:basedOn w:val="DefaultParagraphFont"/>
    <w:link w:val="Title"/>
    <w:rsid w:val="005E67F7"/>
    <w:rPr>
      <w:rFonts w:ascii="Arial" w:eastAsia="Arial" w:hAnsi="Arial" w:cs="Arial"/>
      <w:color w:val="000000"/>
      <w:sz w:val="52"/>
      <w:szCs w:val="52"/>
    </w:rPr>
  </w:style>
  <w:style w:type="paragraph" w:styleId="Subtitle">
    <w:name w:val="Subtitle"/>
    <w:basedOn w:val="Normal"/>
    <w:next w:val="Normal"/>
    <w:link w:val="SubtitleChar"/>
    <w:qFormat/>
    <w:rsid w:val="005E67F7"/>
    <w:pPr>
      <w:keepNext/>
      <w:keepLines/>
      <w:spacing w:after="320"/>
      <w:contextualSpacing/>
    </w:pPr>
    <w:rPr>
      <w:color w:val="666666"/>
      <w:sz w:val="30"/>
      <w:szCs w:val="30"/>
    </w:rPr>
  </w:style>
  <w:style w:type="character" w:customStyle="1" w:styleId="SubtitleChar">
    <w:name w:val="Subtitle Char"/>
    <w:basedOn w:val="DefaultParagraphFont"/>
    <w:link w:val="Subtitle"/>
    <w:rsid w:val="005E67F7"/>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5E67F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67F7"/>
    <w:rPr>
      <w:rFonts w:ascii="Times New Roman" w:eastAsia="Arial" w:hAnsi="Times New Roman" w:cs="Times New Roman"/>
      <w:color w:val="000000"/>
      <w:sz w:val="18"/>
      <w:szCs w:val="18"/>
    </w:rPr>
  </w:style>
  <w:style w:type="paragraph" w:styleId="TOCHeading">
    <w:name w:val="TOC Heading"/>
    <w:basedOn w:val="Heading1"/>
    <w:next w:val="Normal"/>
    <w:uiPriority w:val="39"/>
    <w:semiHidden/>
    <w:unhideWhenUsed/>
    <w:qFormat/>
    <w:rsid w:val="005E67F7"/>
    <w:pPr>
      <w:spacing w:before="480" w:after="0"/>
      <w:contextualSpacing w:val="0"/>
      <w:outlineLvl w:val="9"/>
    </w:pPr>
    <w:rPr>
      <w:rFonts w:asciiTheme="majorHAnsi" w:eastAsiaTheme="majorEastAsia" w:hAnsiTheme="majorHAnsi" w:cstheme="majorBidi"/>
      <w:b/>
      <w:bCs/>
      <w:color w:val="2F5496" w:themeColor="accent1" w:themeShade="BF"/>
      <w:sz w:val="28"/>
      <w:szCs w:val="28"/>
    </w:rPr>
  </w:style>
  <w:style w:type="character" w:styleId="CommentReference">
    <w:name w:val="annotation reference"/>
    <w:basedOn w:val="DefaultParagraphFont"/>
    <w:uiPriority w:val="99"/>
    <w:semiHidden/>
    <w:unhideWhenUsed/>
    <w:rsid w:val="005E67F7"/>
    <w:rPr>
      <w:sz w:val="18"/>
      <w:szCs w:val="18"/>
    </w:rPr>
  </w:style>
  <w:style w:type="paragraph" w:styleId="CommentSubject">
    <w:name w:val="annotation subject"/>
    <w:basedOn w:val="CommentText"/>
    <w:next w:val="CommentText"/>
    <w:link w:val="CommentSubjectChar"/>
    <w:uiPriority w:val="99"/>
    <w:semiHidden/>
    <w:unhideWhenUsed/>
    <w:rsid w:val="00A3232A"/>
    <w:rPr>
      <w:b/>
      <w:bCs/>
      <w:sz w:val="20"/>
      <w:szCs w:val="20"/>
    </w:rPr>
  </w:style>
  <w:style w:type="character" w:customStyle="1" w:styleId="CommentSubjectChar">
    <w:name w:val="Comment Subject Char"/>
    <w:basedOn w:val="CommentTextChar"/>
    <w:link w:val="CommentSubject"/>
    <w:uiPriority w:val="99"/>
    <w:semiHidden/>
    <w:rsid w:val="00A3232A"/>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63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www.beefresearch.ca/research-topic.cfm/johnes-disease-51" TargetMode="External"/><Relationship Id="rId27" Type="http://schemas.openxmlformats.org/officeDocument/2006/relationships/hyperlink" Target="https://www.nmr.co.uk/uploads/files/files/testingforjohnes.pdf" TargetMode="External"/><Relationship Id="rId28" Type="http://schemas.openxmlformats.org/officeDocument/2006/relationships/hyperlink" Target="http://www.johnes.ca/pdf%20files/interpreting%20johne%27s%20test%20results%20for%20vets.pdf" TargetMode="External"/><Relationship Id="rId29" Type="http://schemas.openxmlformats.org/officeDocument/2006/relationships/hyperlink" Target="https://github.com/magnusandy/ModelingJohnesDisease" TargetMode="Externa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agnusandy/ModelingJohnesDisease"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53</Pages>
  <Words>9166</Words>
  <Characters>52248</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61292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Andrew</dc:creator>
  <cp:keywords/>
  <dc:description/>
  <cp:lastModifiedBy>Magnus, Andrew</cp:lastModifiedBy>
  <cp:revision>2</cp:revision>
  <dcterms:created xsi:type="dcterms:W3CDTF">2017-04-17T17:47:00Z</dcterms:created>
  <dcterms:modified xsi:type="dcterms:W3CDTF">2017-04-17T17:47:00Z</dcterms:modified>
</cp:coreProperties>
</file>